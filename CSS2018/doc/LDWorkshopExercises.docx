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5F6D6188" w14:textId="02439339" w:rsidR="00F732EB" w:rsidRDefault="00F732EB">
      <w:pPr>
        <w:spacing w:after="0"/>
      </w:pPr>
    </w:p>
    <w:p w14:paraId="10480635" w14:textId="1CB09504" w:rsidR="00F732EB" w:rsidRDefault="00F732EB">
      <w:pPr>
        <w:spacing w:after="0"/>
      </w:pPr>
    </w:p>
    <w:p w14:paraId="68880ABD" w14:textId="77777777" w:rsidR="00910154" w:rsidRDefault="00910154">
      <w:pPr>
        <w:spacing w:after="0"/>
        <w:jc w:val="center"/>
      </w:pPr>
    </w:p>
    <w:p w14:paraId="4610F0E4" w14:textId="77777777" w:rsidR="00910154" w:rsidRDefault="00910154">
      <w:pPr>
        <w:spacing w:after="0"/>
        <w:jc w:val="center"/>
      </w:pPr>
    </w:p>
    <w:p w14:paraId="12F63AD0" w14:textId="77777777" w:rsidR="00910154" w:rsidRDefault="00910154">
      <w:pPr>
        <w:spacing w:after="0"/>
        <w:jc w:val="center"/>
      </w:pPr>
    </w:p>
    <w:p w14:paraId="0B3B0B31" w14:textId="77777777" w:rsidR="00DB2651" w:rsidRDefault="00DB2651">
      <w:pPr>
        <w:spacing w:after="0"/>
        <w:jc w:val="center"/>
      </w:pPr>
    </w:p>
    <w:p w14:paraId="7329112B" w14:textId="77777777" w:rsidR="00DB2651" w:rsidRDefault="00DB2651">
      <w:pPr>
        <w:spacing w:after="0"/>
        <w:jc w:val="center"/>
      </w:pPr>
    </w:p>
    <w:p w14:paraId="09848B92" w14:textId="7B9E7B62" w:rsidR="00DB2651" w:rsidRDefault="00DB2651">
      <w:pPr>
        <w:spacing w:after="0"/>
        <w:jc w:val="center"/>
      </w:pPr>
    </w:p>
    <w:p w14:paraId="3CEB17B6" w14:textId="77777777" w:rsidR="00DB2651" w:rsidRDefault="00DB2651">
      <w:pPr>
        <w:spacing w:after="0"/>
        <w:jc w:val="center"/>
      </w:pPr>
    </w:p>
    <w:p w14:paraId="21F97963" w14:textId="77777777" w:rsidR="00DB2651" w:rsidRDefault="00DB2651">
      <w:pPr>
        <w:spacing w:after="0"/>
        <w:jc w:val="center"/>
      </w:pPr>
    </w:p>
    <w:p w14:paraId="7AB27D63" w14:textId="77777777" w:rsidR="00910154" w:rsidRDefault="00910154">
      <w:pPr>
        <w:spacing w:after="0"/>
        <w:jc w:val="center"/>
      </w:pPr>
    </w:p>
    <w:p w14:paraId="2C814889" w14:textId="77777777" w:rsidR="00910154" w:rsidRDefault="00910154">
      <w:pPr>
        <w:spacing w:after="0"/>
        <w:jc w:val="center"/>
      </w:pPr>
    </w:p>
    <w:p w14:paraId="76C87620" w14:textId="77777777" w:rsidR="002368B5" w:rsidRDefault="002368B5">
      <w:pPr>
        <w:spacing w:after="0"/>
        <w:jc w:val="center"/>
      </w:pPr>
    </w:p>
    <w:p w14:paraId="036898F9" w14:textId="77777777" w:rsidR="002368B5" w:rsidRDefault="002368B5">
      <w:pPr>
        <w:spacing w:after="0"/>
        <w:jc w:val="center"/>
      </w:pPr>
    </w:p>
    <w:p w14:paraId="5EC138EF" w14:textId="77777777" w:rsidR="00DF31A6" w:rsidRDefault="00DF31A6">
      <w:pPr>
        <w:spacing w:after="0"/>
        <w:jc w:val="center"/>
      </w:pPr>
    </w:p>
    <w:p w14:paraId="35B216AC" w14:textId="77777777" w:rsidR="00DF31A6" w:rsidRDefault="00DF31A6">
      <w:pPr>
        <w:spacing w:after="0"/>
        <w:jc w:val="center"/>
      </w:pPr>
    </w:p>
    <w:p w14:paraId="0C1C82E7" w14:textId="77777777" w:rsidR="00910154" w:rsidRDefault="00910154">
      <w:pPr>
        <w:spacing w:after="0"/>
        <w:jc w:val="center"/>
      </w:pPr>
    </w:p>
    <w:p w14:paraId="3CD69728" w14:textId="77777777" w:rsidR="00910154" w:rsidRDefault="00910154">
      <w:pPr>
        <w:spacing w:after="0"/>
        <w:jc w:val="center"/>
      </w:pPr>
    </w:p>
    <w:p w14:paraId="0F71BF10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19BB8103" w14:textId="77777777" w:rsidR="00D337F0" w:rsidRDefault="00D337F0">
      <w:pPr>
        <w:spacing w:after="0"/>
        <w:jc w:val="center"/>
        <w:rPr>
          <w:sz w:val="32"/>
          <w:szCs w:val="32"/>
        </w:rPr>
      </w:pPr>
    </w:p>
    <w:p w14:paraId="49510C68" w14:textId="77777777" w:rsidR="00D337F0" w:rsidRDefault="00D337F0">
      <w:pPr>
        <w:spacing w:after="0"/>
        <w:jc w:val="center"/>
        <w:rPr>
          <w:sz w:val="32"/>
          <w:szCs w:val="32"/>
        </w:rPr>
      </w:pPr>
      <w:proofErr w:type="spellStart"/>
      <w:r>
        <w:rPr>
          <w:sz w:val="32"/>
          <w:szCs w:val="32"/>
        </w:rPr>
        <w:t>PhUSE</w:t>
      </w:r>
      <w:proofErr w:type="spellEnd"/>
      <w:r>
        <w:rPr>
          <w:sz w:val="32"/>
          <w:szCs w:val="32"/>
        </w:rPr>
        <w:t xml:space="preserve"> CSS</w:t>
      </w:r>
    </w:p>
    <w:p w14:paraId="4555D416" w14:textId="4BCC5541" w:rsidR="00D337F0" w:rsidRDefault="00723CC1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Linked Data </w:t>
      </w:r>
      <w:r w:rsidR="00D2140D">
        <w:rPr>
          <w:sz w:val="32"/>
          <w:szCs w:val="32"/>
        </w:rPr>
        <w:t>for Clinical Trials</w:t>
      </w:r>
    </w:p>
    <w:p w14:paraId="08B635D3" w14:textId="06C03D97" w:rsidR="00723CC1" w:rsidRDefault="00D2140D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An Interactive </w:t>
      </w:r>
      <w:r w:rsidR="00723CC1">
        <w:rPr>
          <w:sz w:val="32"/>
          <w:szCs w:val="32"/>
        </w:rPr>
        <w:t>Hands-on Workshop</w:t>
      </w:r>
    </w:p>
    <w:p w14:paraId="513B8D5C" w14:textId="77777777" w:rsidR="00910154" w:rsidRPr="00D337F0" w:rsidRDefault="00067FD9">
      <w:pPr>
        <w:spacing w:after="0"/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EXERCISES </w:t>
      </w:r>
    </w:p>
    <w:p w14:paraId="74AAD49E" w14:textId="77777777" w:rsidR="00910154" w:rsidRDefault="00910154">
      <w:pPr>
        <w:spacing w:after="0"/>
        <w:jc w:val="center"/>
      </w:pPr>
    </w:p>
    <w:p w14:paraId="58AB9534" w14:textId="6C9916F1" w:rsidR="00910154" w:rsidRDefault="00D337F0">
      <w:pPr>
        <w:spacing w:after="0"/>
        <w:jc w:val="center"/>
      </w:pPr>
      <w:r>
        <w:t xml:space="preserve">Version </w:t>
      </w:r>
      <w:r w:rsidR="001E6391">
        <w:t>3</w:t>
      </w:r>
      <w:r w:rsidR="005572AA">
        <w:t>.</w:t>
      </w:r>
      <w:r>
        <w:t>0</w:t>
      </w:r>
    </w:p>
    <w:p w14:paraId="4987C3A2" w14:textId="09285EED" w:rsidR="00910154" w:rsidRDefault="00D2140D">
      <w:pPr>
        <w:spacing w:after="0"/>
        <w:jc w:val="center"/>
      </w:pPr>
      <w:r>
        <w:t xml:space="preserve">04 </w:t>
      </w:r>
      <w:r w:rsidR="001E6391">
        <w:t xml:space="preserve">March </w:t>
      </w:r>
      <w:r w:rsidR="00DB2651">
        <w:t>201</w:t>
      </w:r>
      <w:r w:rsidR="001E6391">
        <w:t>8</w:t>
      </w:r>
    </w:p>
    <w:p w14:paraId="6D6187D1" w14:textId="51A44E24" w:rsidR="001E6391" w:rsidRDefault="001E6391">
      <w:pPr>
        <w:spacing w:after="0"/>
        <w:jc w:val="center"/>
      </w:pPr>
    </w:p>
    <w:p w14:paraId="7868EC39" w14:textId="77777777" w:rsidR="00910154" w:rsidRPr="00D337F0" w:rsidRDefault="00910154">
      <w:pPr>
        <w:spacing w:after="0"/>
        <w:jc w:val="center"/>
        <w:rPr>
          <w:sz w:val="32"/>
          <w:szCs w:val="32"/>
        </w:rPr>
      </w:pPr>
    </w:p>
    <w:p w14:paraId="6C3B46C2" w14:textId="77777777" w:rsidR="00910154" w:rsidRDefault="00910154">
      <w:pPr>
        <w:spacing w:after="0"/>
        <w:jc w:val="center"/>
      </w:pPr>
    </w:p>
    <w:p w14:paraId="39166AA7" w14:textId="77777777" w:rsidR="00910154" w:rsidRDefault="00910154">
      <w:pPr>
        <w:spacing w:after="0"/>
      </w:pPr>
    </w:p>
    <w:p w14:paraId="2C064AFB" w14:textId="77777777" w:rsidR="00910154" w:rsidRDefault="00910154">
      <w:pPr>
        <w:spacing w:after="0"/>
      </w:pPr>
    </w:p>
    <w:p w14:paraId="08774F83" w14:textId="77777777" w:rsidR="00910154" w:rsidRDefault="00910154"/>
    <w:p w14:paraId="6431FD46" w14:textId="77777777" w:rsidR="00910154" w:rsidRDefault="00910154"/>
    <w:p w14:paraId="6CCE5878" w14:textId="77777777" w:rsidR="00910154" w:rsidRDefault="00910154"/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FB8DBF2" w14:textId="77777777">
        <w:tc>
          <w:tcPr>
            <w:tcW w:w="1740" w:type="dxa"/>
          </w:tcPr>
          <w:p w14:paraId="4324DEF7" w14:textId="77777777" w:rsidR="00910154" w:rsidRDefault="00DB2651">
            <w:r>
              <w:br w:type="page"/>
            </w:r>
          </w:p>
        </w:tc>
        <w:tc>
          <w:tcPr>
            <w:tcW w:w="2430" w:type="dxa"/>
          </w:tcPr>
          <w:p w14:paraId="788A8ECE" w14:textId="77777777" w:rsidR="00910154" w:rsidRDefault="00910154"/>
        </w:tc>
        <w:tc>
          <w:tcPr>
            <w:tcW w:w="2520" w:type="dxa"/>
          </w:tcPr>
          <w:p w14:paraId="7695764F" w14:textId="77777777" w:rsidR="00910154" w:rsidRDefault="00910154"/>
        </w:tc>
        <w:tc>
          <w:tcPr>
            <w:tcW w:w="4230" w:type="dxa"/>
          </w:tcPr>
          <w:p w14:paraId="5EE8B01B" w14:textId="77777777" w:rsidR="00910154" w:rsidRDefault="00910154"/>
        </w:tc>
      </w:tr>
    </w:tbl>
    <w:p w14:paraId="11DA881E" w14:textId="77777777" w:rsidR="002368B5" w:rsidRDefault="002368B5">
      <w:r>
        <w:br w:type="page"/>
      </w:r>
    </w:p>
    <w:tbl>
      <w:tblPr>
        <w:tblStyle w:val="18"/>
        <w:tblW w:w="10920" w:type="dxa"/>
        <w:tblInd w:w="-115" w:type="dxa"/>
        <w:tblLayout w:type="fixed"/>
        <w:tblLook w:val="0400" w:firstRow="0" w:lastRow="0" w:firstColumn="0" w:lastColumn="0" w:noHBand="0" w:noVBand="1"/>
      </w:tblPr>
      <w:tblGrid>
        <w:gridCol w:w="1740"/>
        <w:gridCol w:w="2430"/>
        <w:gridCol w:w="2520"/>
        <w:gridCol w:w="4230"/>
      </w:tblGrid>
      <w:tr w:rsidR="00910154" w14:paraId="1C83D26F" w14:textId="77777777">
        <w:tc>
          <w:tcPr>
            <w:tcW w:w="1740" w:type="dxa"/>
          </w:tcPr>
          <w:p w14:paraId="07A49907" w14:textId="77777777" w:rsidR="00910154" w:rsidRDefault="00910154"/>
        </w:tc>
        <w:tc>
          <w:tcPr>
            <w:tcW w:w="2430" w:type="dxa"/>
          </w:tcPr>
          <w:p w14:paraId="508F68E0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28B73038" w14:textId="77777777" w:rsidR="00910154" w:rsidRDefault="00910154"/>
        </w:tc>
        <w:tc>
          <w:tcPr>
            <w:tcW w:w="4230" w:type="dxa"/>
          </w:tcPr>
          <w:p w14:paraId="16C19BD4" w14:textId="77777777" w:rsidR="00910154" w:rsidRDefault="00910154"/>
        </w:tc>
      </w:tr>
      <w:tr w:rsidR="00910154" w14:paraId="69D254FE" w14:textId="77777777">
        <w:tc>
          <w:tcPr>
            <w:tcW w:w="1740" w:type="dxa"/>
          </w:tcPr>
          <w:p w14:paraId="082CAB91" w14:textId="77777777" w:rsidR="00910154" w:rsidRDefault="00910154"/>
        </w:tc>
        <w:tc>
          <w:tcPr>
            <w:tcW w:w="2430" w:type="dxa"/>
          </w:tcPr>
          <w:p w14:paraId="34BE98D7" w14:textId="77777777" w:rsidR="00910154" w:rsidRPr="0029035A" w:rsidRDefault="00910154">
            <w:pPr>
              <w:rPr>
                <w:i/>
              </w:rPr>
            </w:pPr>
          </w:p>
        </w:tc>
        <w:tc>
          <w:tcPr>
            <w:tcW w:w="2520" w:type="dxa"/>
          </w:tcPr>
          <w:p w14:paraId="0EFA4EAB" w14:textId="77777777" w:rsidR="00910154" w:rsidRDefault="00910154"/>
        </w:tc>
        <w:tc>
          <w:tcPr>
            <w:tcW w:w="4230" w:type="dxa"/>
          </w:tcPr>
          <w:p w14:paraId="33A8B270" w14:textId="77777777" w:rsidR="00910154" w:rsidRDefault="00910154"/>
        </w:tc>
      </w:tr>
    </w:tbl>
    <w:sdt>
      <w:sdtPr>
        <w:rPr>
          <w:rFonts w:ascii="Calibri" w:eastAsia="Calibri" w:hAnsi="Calibri" w:cs="Calibri"/>
          <w:b w:val="0"/>
          <w:bCs w:val="0"/>
          <w:color w:val="000000"/>
          <w:sz w:val="22"/>
          <w:szCs w:val="22"/>
          <w:lang w:eastAsia="en-US"/>
        </w:rPr>
        <w:id w:val="-366834980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45137A1A" w14:textId="77777777" w:rsidR="00AD1CAD" w:rsidRDefault="00AD1CAD">
          <w:pPr>
            <w:pStyle w:val="TOCHeading"/>
          </w:pPr>
          <w:r>
            <w:t>Contents</w:t>
          </w:r>
        </w:p>
        <w:p w14:paraId="447BDD69" w14:textId="5FA0DDEF" w:rsidR="00A747AF" w:rsidRDefault="00AD1CAD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05860302" w:history="1">
            <w:r w:rsidR="00A747AF" w:rsidRPr="00742190">
              <w:rPr>
                <w:rStyle w:val="Hyperlink"/>
                <w:noProof/>
              </w:rPr>
              <w:t>Introduction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EE9D35E" w14:textId="2C9F1DC8" w:rsidR="00A747AF" w:rsidRDefault="006A31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3" w:history="1">
            <w:r w:rsidR="00A747AF" w:rsidRPr="00742190">
              <w:rPr>
                <w:rStyle w:val="Hyperlink"/>
                <w:noProof/>
              </w:rPr>
              <w:t>Materials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B5EAF44" w14:textId="79564720" w:rsidR="00A747AF" w:rsidRDefault="006A31D1">
          <w:pPr>
            <w:pStyle w:val="TOC2"/>
            <w:tabs>
              <w:tab w:val="right" w:leader="dot" w:pos="10790"/>
            </w:tabs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4" w:history="1">
            <w:r w:rsidR="00A747AF" w:rsidRPr="00742190">
              <w:rPr>
                <w:rStyle w:val="Hyperlink"/>
                <w:noProof/>
              </w:rPr>
              <w:t>Symbols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768FAF" w14:textId="02982FAB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5" w:history="1">
            <w:r w:rsidR="00A747AF" w:rsidRPr="00742190">
              <w:rPr>
                <w:rStyle w:val="Hyperlink"/>
                <w:noProof/>
              </w:rPr>
              <w:t>Server Login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172E719" w14:textId="1AC8ED55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6" w:history="1">
            <w:r w:rsidR="00A747AF" w:rsidRPr="00742190">
              <w:rPr>
                <w:rStyle w:val="Hyperlink"/>
                <w:noProof/>
              </w:rPr>
              <w:t>Exercises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18583D" w14:textId="6D038A99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7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a Graph in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0FDF1CE" w14:textId="73B9AA40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8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Open the Graph Editor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32426B" w14:textId="0DBE5A3D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09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 Study, Study Phase, and Treatment Arms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_Toc505860309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82AC525" w14:textId="2A801165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0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Persons and Treatments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6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BD9FC76" w14:textId="33A910C8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1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Demographics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4B71F1F" w14:textId="22907488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2" w:history="1">
            <w:r w:rsidR="00A747AF" w:rsidRPr="00742190">
              <w:rPr>
                <w:rStyle w:val="Hyperlink"/>
                <w:noProof/>
              </w:rPr>
              <w:t>1.5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another Person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031C374" w14:textId="35313CA7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3" w:history="1">
            <w:r w:rsidR="00A747AF" w:rsidRPr="00742190">
              <w:rPr>
                <w:rStyle w:val="Hyperlink"/>
                <w:noProof/>
              </w:rPr>
              <w:t>1.6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Optional Activity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023EECA" w14:textId="76A6D973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4" w:history="1">
            <w:r w:rsidR="00A747AF" w:rsidRPr="00742190">
              <w:rPr>
                <w:rStyle w:val="Hyperlink"/>
                <w:noProof/>
              </w:rPr>
              <w:t>1.7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Export to TTL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5D8C9751" w14:textId="2EA41043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5" w:history="1">
            <w:r w:rsidR="00A747AF" w:rsidRPr="00742190">
              <w:rPr>
                <w:rStyle w:val="Hyperlink"/>
                <w:noProof/>
              </w:rPr>
              <w:t>1.8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Upload to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95F9C1" w14:textId="045EF719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6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Query your graph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11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59B6092" w14:textId="3401237C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7" w:history="1">
            <w:r w:rsidR="00A747AF" w:rsidRPr="00742190">
              <w:rPr>
                <w:rStyle w:val="Hyperlink"/>
                <w:noProof/>
              </w:rPr>
              <w:t>1.1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Show all triples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4D47378" w14:textId="68BA865C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8" w:history="1">
            <w:r w:rsidR="00A747AF" w:rsidRPr="00742190">
              <w:rPr>
                <w:rStyle w:val="Hyperlink"/>
                <w:noProof/>
              </w:rPr>
              <w:t>1.2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people participate in the study?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12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55E7F6F" w14:textId="53513240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19" w:history="1">
            <w:r w:rsidR="00A747AF" w:rsidRPr="00742190">
              <w:rPr>
                <w:rStyle w:val="Hyperlink"/>
                <w:noProof/>
              </w:rPr>
              <w:t>1.3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people who participate in the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_Toc505860319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54BB20B" w14:textId="72204D98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0" w:history="1">
            <w:r w:rsidR="00A747AF" w:rsidRPr="00742190">
              <w:rPr>
                <w:rStyle w:val="Hyperlink"/>
                <w:noProof/>
              </w:rPr>
              <w:t>1.4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the names of the people randomized to each treatment type.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13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FA3F56" w14:textId="2AD963A4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1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25CC372" w14:textId="056CD143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2" w:history="1">
            <w:r w:rsidR="00A747AF" w:rsidRPr="00742190">
              <w:rPr>
                <w:rStyle w:val="Hyperlink"/>
                <w:noProof/>
              </w:rPr>
              <w:t>2.1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Review the Ontology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BC2DA56" w14:textId="5BA4154D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3" w:history="1">
            <w:r w:rsidR="00A747AF" w:rsidRPr="00742190">
              <w:rPr>
                <w:rStyle w:val="Hyperlink"/>
                <w:noProof/>
              </w:rPr>
              <w:t>2.2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Add the Ontology to the LDWStudy database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D3EDAA1" w14:textId="56AA533B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4" w:history="1">
            <w:r w:rsidR="00A747AF" w:rsidRPr="00742190">
              <w:rPr>
                <w:rStyle w:val="Hyperlink"/>
                <w:noProof/>
              </w:rPr>
              <w:t>2.3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Explore the data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14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F560D9C" w14:textId="62A282B4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5" w:history="1">
            <w:r w:rsidR="00A747AF" w:rsidRPr="00742190">
              <w:rPr>
                <w:rStyle w:val="Hyperlink"/>
                <w:noProof/>
              </w:rPr>
              <w:t>2.4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Find the names of HumanStudySubjects in your study.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_Toc505860325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15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7354D935" w14:textId="4D5FCBDC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6" w:history="1">
            <w:r w:rsidR="00A747AF" w:rsidRPr="00742190">
              <w:rPr>
                <w:rStyle w:val="Hyperlink"/>
                <w:noProof/>
              </w:rPr>
              <w:t>2.5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Write a reasoner-based query to find all People associated with the study (both human study subjects and investigators)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_Toc505860326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191DC7A8" w14:textId="38DB78A1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7" w:history="1">
            <w:r w:rsidR="00A747AF" w:rsidRPr="00742190">
              <w:rPr>
                <w:rStyle w:val="Hyperlink"/>
                <w:noProof/>
              </w:rPr>
              <w:t>3.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Data from all studies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_Toc505860327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681462F" w14:textId="27A77C89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8" w:history="1">
            <w:r w:rsidR="00A747AF" w:rsidRPr="00742190">
              <w:rPr>
                <w:rStyle w:val="Hyperlink"/>
                <w:noProof/>
              </w:rPr>
              <w:t>3.1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Create the Data Pool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_Toc505860328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17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6E3DDC" w14:textId="354FA705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29" w:history="1">
            <w:r w:rsidR="00A747AF" w:rsidRPr="00742190">
              <w:rPr>
                <w:rStyle w:val="Hyperlink"/>
                <w:noProof/>
              </w:rPr>
              <w:t>3.2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Drug1 studies by phase.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_Toc505860329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4847F105" w14:textId="367F3442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0" w:history="1">
            <w:r w:rsidR="00A747AF" w:rsidRPr="00742190">
              <w:rPr>
                <w:rStyle w:val="Hyperlink"/>
                <w:noProof/>
              </w:rPr>
              <w:t>3.3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HumanStudySubjects participated in all Drug1 studies?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_Toc505860330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0AF62D54" w14:textId="4D991073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1" w:history="1">
            <w:r w:rsidR="00A747AF" w:rsidRPr="00742190">
              <w:rPr>
                <w:rStyle w:val="Hyperlink"/>
                <w:noProof/>
              </w:rPr>
              <w:t>3.4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How many women received active treatment (non placebo) across all Drug1 studies combined?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_Toc505860331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35A132" w14:textId="48A6C1A9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2" w:history="1">
            <w:r w:rsidR="00A747AF" w:rsidRPr="00742190">
              <w:rPr>
                <w:rStyle w:val="Hyperlink"/>
                <w:noProof/>
              </w:rPr>
              <w:t>1.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List all Persons in the studies.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_Toc505860332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18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2175BF0D" w14:textId="46BC8C1C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3" w:history="1">
            <w:r w:rsidR="00A747AF" w:rsidRPr="00742190">
              <w:rPr>
                <w:rStyle w:val="Hyperlink"/>
                <w:noProof/>
              </w:rPr>
              <w:t>2.</w:t>
            </w:r>
            <w:r w:rsidR="00A747AF">
              <w:rPr>
                <w:rFonts w:asciiTheme="minorHAnsi" w:eastAsiaTheme="minorEastAsia" w:hAnsiTheme="minorHAnsi" w:cstheme="minorBidi"/>
                <w:noProof/>
                <w:color w:val="auto"/>
              </w:rPr>
              <w:tab/>
            </w:r>
            <w:r w:rsidR="00A747AF" w:rsidRPr="00742190">
              <w:rPr>
                <w:rStyle w:val="Hyperlink"/>
                <w:noProof/>
              </w:rPr>
              <w:t>END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_Toc505860333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19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3D2F1EEE" w14:textId="2A190501" w:rsidR="00A747AF" w:rsidRDefault="006A31D1">
          <w:pPr>
            <w:pStyle w:val="TOC1"/>
            <w:rPr>
              <w:rFonts w:asciiTheme="minorHAnsi" w:eastAsiaTheme="minorEastAsia" w:hAnsiTheme="minorHAnsi" w:cstheme="minorBidi"/>
              <w:noProof/>
              <w:color w:val="auto"/>
            </w:rPr>
          </w:pPr>
          <w:hyperlink w:anchor="_Toc505860334" w:history="1">
            <w:r w:rsidR="00A747AF" w:rsidRPr="00742190">
              <w:rPr>
                <w:rStyle w:val="Hyperlink"/>
                <w:noProof/>
              </w:rPr>
              <w:t>Appendix 1: Course Resources</w:t>
            </w:r>
            <w:r w:rsidR="00A747AF">
              <w:rPr>
                <w:noProof/>
                <w:webHidden/>
              </w:rPr>
              <w:tab/>
            </w:r>
            <w:r w:rsidR="00A747AF">
              <w:rPr>
                <w:noProof/>
                <w:webHidden/>
              </w:rPr>
              <w:fldChar w:fldCharType="begin"/>
            </w:r>
            <w:r w:rsidR="00A747AF">
              <w:rPr>
                <w:noProof/>
                <w:webHidden/>
              </w:rPr>
              <w:instrText xml:space="preserve"> PAGEREF _Toc505860334 \h </w:instrText>
            </w:r>
            <w:r w:rsidR="00A747AF">
              <w:rPr>
                <w:noProof/>
                <w:webHidden/>
              </w:rPr>
            </w:r>
            <w:r w:rsidR="00A747AF">
              <w:rPr>
                <w:noProof/>
                <w:webHidden/>
              </w:rPr>
              <w:fldChar w:fldCharType="separate"/>
            </w:r>
            <w:r w:rsidR="00A05E15">
              <w:rPr>
                <w:noProof/>
                <w:webHidden/>
              </w:rPr>
              <w:t>20</w:t>
            </w:r>
            <w:r w:rsidR="00A747AF">
              <w:rPr>
                <w:noProof/>
                <w:webHidden/>
              </w:rPr>
              <w:fldChar w:fldCharType="end"/>
            </w:r>
          </w:hyperlink>
        </w:p>
        <w:p w14:paraId="69660A7C" w14:textId="3E1B4BF2" w:rsidR="00AD1CAD" w:rsidRDefault="00AD1CAD">
          <w:r>
            <w:rPr>
              <w:b/>
              <w:bCs/>
              <w:noProof/>
            </w:rPr>
            <w:fldChar w:fldCharType="end"/>
          </w:r>
        </w:p>
      </w:sdtContent>
    </w:sdt>
    <w:p w14:paraId="0AAD299E" w14:textId="77777777" w:rsidR="007208CC" w:rsidRDefault="00DB2651" w:rsidP="00723CC1">
      <w:pPr>
        <w:pStyle w:val="Heading1"/>
        <w:spacing w:before="0"/>
        <w:ind w:left="0" w:firstLine="0"/>
      </w:pPr>
      <w:r>
        <w:rPr>
          <w:b w:val="0"/>
        </w:rPr>
        <w:br w:type="page"/>
      </w:r>
    </w:p>
    <w:p w14:paraId="30223B76" w14:textId="5EC659B0" w:rsidR="00D337F0" w:rsidRDefault="00D337F0" w:rsidP="00067FD9">
      <w:pPr>
        <w:pStyle w:val="Heading1"/>
        <w:spacing w:before="120"/>
        <w:ind w:left="0" w:firstLine="0"/>
      </w:pPr>
      <w:bookmarkStart w:id="0" w:name="h.gjdgxs" w:colFirst="0" w:colLast="0"/>
      <w:bookmarkStart w:id="1" w:name="_Ref484596991"/>
      <w:bookmarkStart w:id="2" w:name="_Ref484597004"/>
      <w:bookmarkStart w:id="3" w:name="_Toc505860302"/>
      <w:bookmarkEnd w:id="0"/>
      <w:r>
        <w:lastRenderedPageBreak/>
        <w:t>Introduction</w:t>
      </w:r>
      <w:bookmarkEnd w:id="1"/>
      <w:bookmarkEnd w:id="2"/>
      <w:bookmarkEnd w:id="3"/>
    </w:p>
    <w:p w14:paraId="2C4FE606" w14:textId="4F145CE8" w:rsidR="00EE4D08" w:rsidRDefault="006D4914" w:rsidP="00D24D90">
      <w:pPr>
        <w:jc w:val="both"/>
      </w:pPr>
      <w:r>
        <w:t>I</w:t>
      </w:r>
      <w:r w:rsidR="00D337F0">
        <w:t xml:space="preserve">nstructions in this document </w:t>
      </w:r>
      <w:r w:rsidR="00EE4D08">
        <w:t xml:space="preserve">are specific to the </w:t>
      </w:r>
      <w:proofErr w:type="spellStart"/>
      <w:r w:rsidR="00962AFB">
        <w:t>PhUSE</w:t>
      </w:r>
      <w:proofErr w:type="spellEnd"/>
      <w:r w:rsidR="00962AFB">
        <w:t xml:space="preserve"> </w:t>
      </w:r>
      <w:r w:rsidR="00EE4D08">
        <w:t xml:space="preserve">cloud server </w:t>
      </w:r>
      <w:r w:rsidR="00962AFB">
        <w:t>environment</w:t>
      </w:r>
      <w:r w:rsidR="00E25DB2">
        <w:t xml:space="preserve">, Graph Editor application and </w:t>
      </w:r>
      <w:r w:rsidR="004A68B2">
        <w:t xml:space="preserve">workshop </w:t>
      </w:r>
      <w:r w:rsidR="00962AFB">
        <w:t>methods</w:t>
      </w:r>
      <w:r w:rsidR="00EE4D08">
        <w:t>. The</w:t>
      </w:r>
      <w:r w:rsidR="005572AA">
        <w:t xml:space="preserve"> </w:t>
      </w:r>
      <w:r w:rsidR="00931271">
        <w:t xml:space="preserve">exercises </w:t>
      </w:r>
      <w:r w:rsidR="00EE4D08">
        <w:t>represen</w:t>
      </w:r>
      <w:r w:rsidR="005572AA">
        <w:t xml:space="preserve">t </w:t>
      </w:r>
      <w:r w:rsidR="00EE4D08">
        <w:t xml:space="preserve">one of many possible approaches to the material and make no claim to be best or </w:t>
      </w:r>
      <w:r w:rsidR="007B355B">
        <w:t>r</w:t>
      </w:r>
      <w:r w:rsidR="00EE4D08">
        <w:t xml:space="preserve">ecommended method. </w:t>
      </w:r>
      <w:r w:rsidR="00EC7DD3">
        <w:t>The instructor will complete the exercises d</w:t>
      </w:r>
      <w:r w:rsidR="00E25DB2">
        <w:t>u</w:t>
      </w:r>
      <w:r w:rsidR="00971962">
        <w:t>ri</w:t>
      </w:r>
      <w:r w:rsidR="00EC7DD3">
        <w:t xml:space="preserve">ng the session, along with the </w:t>
      </w:r>
      <w:r w:rsidR="005C77BA">
        <w:t>attendees</w:t>
      </w:r>
      <w:r w:rsidR="00EC7DD3">
        <w:t xml:space="preserve">. </w:t>
      </w:r>
    </w:p>
    <w:p w14:paraId="49178A48" w14:textId="15BD240D" w:rsidR="00DA5521" w:rsidRDefault="00DA5521" w:rsidP="00390BBD">
      <w:pPr>
        <w:spacing w:after="240"/>
        <w:rPr>
          <w:b/>
        </w:rPr>
      </w:pPr>
      <w:r>
        <w:t>Your feedback is welcomed and encouraged. Please send your comments to:</w:t>
      </w:r>
      <w:r w:rsidR="00962AFB">
        <w:t xml:space="preserve">  </w:t>
      </w:r>
      <w:r w:rsidRPr="00DA5521">
        <w:rPr>
          <w:b/>
        </w:rPr>
        <w:t>tim.williams@PhUSE.eu</w:t>
      </w:r>
    </w:p>
    <w:p w14:paraId="7D8A3EEB" w14:textId="138367BF" w:rsidR="00962AFB" w:rsidRPr="00390BBD" w:rsidRDefault="00962AFB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4" w:name="_Toc505860303"/>
      <w:r w:rsidRPr="00390BBD">
        <w:rPr>
          <w:rFonts w:ascii="Arial" w:hAnsi="Arial" w:cs="Arial"/>
          <w:b/>
          <w:sz w:val="24"/>
          <w:szCs w:val="24"/>
        </w:rPr>
        <w:t>Materials</w:t>
      </w:r>
      <w:bookmarkEnd w:id="4"/>
    </w:p>
    <w:p w14:paraId="3A48626F" w14:textId="77777777" w:rsidR="00F279DE" w:rsidRPr="00962AFB" w:rsidRDefault="00F279DE" w:rsidP="00BD0C9A">
      <w:pPr>
        <w:pStyle w:val="ListParagraph"/>
        <w:numPr>
          <w:ilvl w:val="0"/>
          <w:numId w:val="5"/>
        </w:numPr>
        <w:spacing w:after="0"/>
      </w:pPr>
      <w:r>
        <w:t>Laptop with Remote Desktop capability</w:t>
      </w:r>
    </w:p>
    <w:p w14:paraId="34BE4DE6" w14:textId="77777777" w:rsidR="00962AFB" w:rsidRDefault="00962AFB" w:rsidP="00BD0C9A">
      <w:pPr>
        <w:pStyle w:val="ListParagraph"/>
        <w:numPr>
          <w:ilvl w:val="0"/>
          <w:numId w:val="5"/>
        </w:numPr>
        <w:spacing w:after="0"/>
      </w:pPr>
      <w:r>
        <w:t>Printed copies of the following will be supplied by the instructor:</w:t>
      </w:r>
    </w:p>
    <w:p w14:paraId="121FFE6C" w14:textId="07ED84C9" w:rsidR="00962AFB" w:rsidRDefault="00962AFB" w:rsidP="00BD0C9A">
      <w:pPr>
        <w:pStyle w:val="ListParagraph"/>
        <w:numPr>
          <w:ilvl w:val="1"/>
          <w:numId w:val="5"/>
        </w:numPr>
        <w:spacing w:after="0"/>
      </w:pPr>
      <w:proofErr w:type="gramStart"/>
      <w:r w:rsidRPr="00962AFB">
        <w:t>Exercises  (</w:t>
      </w:r>
      <w:proofErr w:type="gramEnd"/>
      <w:r w:rsidRPr="00962AFB">
        <w:t>this document)</w:t>
      </w:r>
    </w:p>
    <w:p w14:paraId="78AC2F6A" w14:textId="446D4393" w:rsidR="00962AFB" w:rsidRDefault="00BD5D8A" w:rsidP="00BD0C9A">
      <w:pPr>
        <w:pStyle w:val="ListParagraph"/>
        <w:numPr>
          <w:ilvl w:val="1"/>
          <w:numId w:val="5"/>
        </w:numPr>
        <w:spacing w:after="0"/>
      </w:pPr>
      <w:r>
        <w:t>Info</w:t>
      </w:r>
      <w:r w:rsidR="00E25DB2">
        <w:t xml:space="preserve"> </w:t>
      </w:r>
      <w:r>
        <w:t>Sheet</w:t>
      </w:r>
    </w:p>
    <w:p w14:paraId="4CB6F824" w14:textId="09B6296A" w:rsidR="00E25DB2" w:rsidRDefault="00E25DB2" w:rsidP="00BD0C9A">
      <w:pPr>
        <w:pStyle w:val="ListParagraph"/>
        <w:numPr>
          <w:ilvl w:val="1"/>
          <w:numId w:val="5"/>
        </w:numPr>
        <w:spacing w:after="0"/>
      </w:pPr>
      <w:r>
        <w:t>Graph Editor Reference</w:t>
      </w:r>
    </w:p>
    <w:p w14:paraId="5BB2733A" w14:textId="1C6D3297" w:rsidR="00962AFB" w:rsidRPr="00390BBD" w:rsidRDefault="00EC7DD3" w:rsidP="00390BBD">
      <w:pPr>
        <w:spacing w:after="0"/>
        <w:jc w:val="both"/>
        <w:rPr>
          <w:rFonts w:ascii="Arial" w:hAnsi="Arial" w:cs="Arial"/>
          <w:b/>
          <w:sz w:val="24"/>
          <w:szCs w:val="24"/>
        </w:rPr>
      </w:pPr>
      <w:bookmarkStart w:id="5" w:name="_Toc505860304"/>
      <w:r w:rsidRPr="00390BBD">
        <w:rPr>
          <w:rFonts w:ascii="Arial" w:hAnsi="Arial" w:cs="Arial"/>
          <w:b/>
          <w:sz w:val="24"/>
          <w:szCs w:val="24"/>
        </w:rPr>
        <w:t>Symbols</w:t>
      </w:r>
      <w:bookmarkEnd w:id="5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E4D41" w14:paraId="00D7C27B" w14:textId="77777777" w:rsidTr="00BF76EB">
        <w:tc>
          <w:tcPr>
            <w:tcW w:w="805" w:type="dxa"/>
          </w:tcPr>
          <w:p w14:paraId="53E248DF" w14:textId="6C40DB60" w:rsidR="007E4D41" w:rsidRPr="00EC7DD3" w:rsidRDefault="007E4D41" w:rsidP="007E4D41">
            <w:pPr>
              <w:jc w:val="right"/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</w:pPr>
            <w:r>
              <w:rPr>
                <w:noProof/>
              </w:rPr>
              <w:drawing>
                <wp:inline distT="0" distB="0" distL="0" distR="0" wp14:anchorId="0F2CD130" wp14:editId="4561D3B6">
                  <wp:extent cx="497711" cy="457200"/>
                  <wp:effectExtent l="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1023" cy="46024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128728" w14:textId="29A4CF32" w:rsidR="007E4D41" w:rsidRDefault="007E4D41" w:rsidP="00BF0102">
            <w:r>
              <w:t>Stop and wait. Do not proceed to the next section until instructed.</w:t>
            </w:r>
          </w:p>
        </w:tc>
      </w:tr>
      <w:tr w:rsidR="00EC7DD3" w14:paraId="315D5863" w14:textId="77777777" w:rsidTr="00BF76EB">
        <w:tc>
          <w:tcPr>
            <w:tcW w:w="805" w:type="dxa"/>
          </w:tcPr>
          <w:p w14:paraId="0BA0A8BF" w14:textId="0205FF71" w:rsidR="00EC7DD3" w:rsidRPr="00EC7DD3" w:rsidRDefault="00EC7DD3" w:rsidP="007E4D41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2D766069" w14:textId="7106BD5D" w:rsidR="00EC7DD3" w:rsidRDefault="00EC7DD3" w:rsidP="00BF0102">
            <w:pPr>
              <w:rPr>
                <w:b/>
              </w:rPr>
            </w:pPr>
            <w:r>
              <w:t>Cautions and warnings. Failure to follow these steps may lead to unanticipated results and problems.</w:t>
            </w:r>
          </w:p>
        </w:tc>
      </w:tr>
      <w:tr w:rsidR="00BF76EB" w14:paraId="587168C7" w14:textId="77777777" w:rsidTr="00BF76EB">
        <w:tc>
          <w:tcPr>
            <w:tcW w:w="805" w:type="dxa"/>
          </w:tcPr>
          <w:p w14:paraId="448B5BC4" w14:textId="75FB41BE" w:rsidR="00BF76EB" w:rsidRDefault="00BF76EB" w:rsidP="007E4D41">
            <w:pPr>
              <w:jc w:val="right"/>
              <w:rPr>
                <w:noProof/>
              </w:rPr>
            </w:pPr>
            <w:r>
              <w:object w:dxaOrig="4536" w:dyaOrig="3300" w14:anchorId="1D454128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37.55pt;height:25.65pt" o:ole="">
                  <v:imagedata r:id="rId9" o:title=""/>
                </v:shape>
                <o:OLEObject Type="Embed" ProgID="PBrush" ShapeID="_x0000_i1025" DrawAspect="Content" ObjectID="_1579894137" r:id="rId10"/>
              </w:object>
            </w:r>
          </w:p>
        </w:tc>
        <w:tc>
          <w:tcPr>
            <w:tcW w:w="9450" w:type="dxa"/>
            <w:vAlign w:val="center"/>
          </w:tcPr>
          <w:p w14:paraId="314C554E" w14:textId="52ACC2E7" w:rsidR="00BF76EB" w:rsidRPr="00EC7DD3" w:rsidRDefault="00BF76EB" w:rsidP="00BF0102">
            <w:r>
              <w:t xml:space="preserve">The instructor presents important material at this point. </w:t>
            </w:r>
          </w:p>
        </w:tc>
      </w:tr>
      <w:tr w:rsidR="00EC7DD3" w14:paraId="4921A96E" w14:textId="77777777" w:rsidTr="00BF76EB">
        <w:tc>
          <w:tcPr>
            <w:tcW w:w="805" w:type="dxa"/>
          </w:tcPr>
          <w:p w14:paraId="6514A94D" w14:textId="46D0772B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6789200" wp14:editId="7B6BF05F">
                  <wp:extent cx="361950" cy="450230"/>
                  <wp:effectExtent l="0" t="0" r="0" b="6985"/>
                  <wp:docPr id="21" name="Picture 2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4AFD8EB" w14:textId="4954C271" w:rsidR="00AE1E5C" w:rsidRPr="00EC7DD3" w:rsidRDefault="00EC7DD3" w:rsidP="00BF0102">
            <w:r w:rsidRPr="00EC7DD3">
              <w:t>Helpful tips and advice</w:t>
            </w:r>
            <w:r w:rsidR="00DA0296">
              <w:t>.</w:t>
            </w:r>
          </w:p>
        </w:tc>
      </w:tr>
      <w:tr w:rsidR="00EC7DD3" w14:paraId="20B7D0D9" w14:textId="77777777" w:rsidTr="00BF76EB">
        <w:tc>
          <w:tcPr>
            <w:tcW w:w="805" w:type="dxa"/>
          </w:tcPr>
          <w:p w14:paraId="2B6DB6AE" w14:textId="0A105ED6" w:rsidR="00EC7DD3" w:rsidRDefault="00EC7DD3" w:rsidP="007E4D41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15083A5E" wp14:editId="79288547">
                  <wp:extent cx="412750" cy="412750"/>
                  <wp:effectExtent l="0" t="0" r="6350" b="6350"/>
                  <wp:docPr id="24" name="Picture 2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B060342" w14:textId="7CF6A4FF" w:rsidR="00EC7DD3" w:rsidRPr="00EC7DD3" w:rsidRDefault="00EC7DD3" w:rsidP="00BF0102">
            <w:r>
              <w:t>Additional information.</w:t>
            </w:r>
          </w:p>
        </w:tc>
      </w:tr>
    </w:tbl>
    <w:p w14:paraId="56E36D62" w14:textId="400DDE82" w:rsidR="00FE57FC" w:rsidRDefault="00FE57FC" w:rsidP="00BF0102">
      <w:pPr>
        <w:spacing w:after="0"/>
        <w:ind w:left="720"/>
        <w:rPr>
          <w:b/>
        </w:rPr>
      </w:pPr>
    </w:p>
    <w:p w14:paraId="310D85A7" w14:textId="55E033FC" w:rsidR="00910154" w:rsidRDefault="00D337F0" w:rsidP="00067FD9">
      <w:pPr>
        <w:pStyle w:val="Heading1"/>
        <w:spacing w:before="120"/>
        <w:ind w:left="0" w:firstLine="0"/>
      </w:pPr>
      <w:bookmarkStart w:id="6" w:name="_Server_Login"/>
      <w:bookmarkStart w:id="7" w:name="_Toc505860305"/>
      <w:bookmarkEnd w:id="6"/>
      <w:r>
        <w:t>Server Login</w:t>
      </w:r>
      <w:bookmarkEnd w:id="7"/>
    </w:p>
    <w:p w14:paraId="4EFCF067" w14:textId="0EC3EA4E" w:rsidR="00D337F0" w:rsidRDefault="00D337F0">
      <w:pPr>
        <w:spacing w:after="0"/>
        <w:jc w:val="both"/>
      </w:pPr>
      <w:r>
        <w:t xml:space="preserve">Login to the cloud server </w:t>
      </w:r>
      <w:r w:rsidR="00EC7DD3">
        <w:t>using Remote Desktop.</w:t>
      </w:r>
      <w:r>
        <w:t xml:space="preserve"> </w:t>
      </w:r>
      <w:r w:rsidR="00917178">
        <w:t xml:space="preserve">Instructions assume Windows </w:t>
      </w:r>
      <w:r w:rsidR="00F279DE">
        <w:t xml:space="preserve">10 </w:t>
      </w:r>
      <w:r w:rsidR="00170E60">
        <w:t>operating system</w:t>
      </w:r>
      <w:r w:rsidR="00917178">
        <w:t>.</w:t>
      </w:r>
    </w:p>
    <w:p w14:paraId="589F6CF8" w14:textId="4C5871F9" w:rsidR="00DA608A" w:rsidRDefault="00FE57FC" w:rsidP="0079532D">
      <w:pPr>
        <w:pStyle w:val="ListParagraph"/>
        <w:numPr>
          <w:ilvl w:val="0"/>
          <w:numId w:val="2"/>
        </w:numPr>
        <w:spacing w:after="0"/>
      </w:pPr>
      <w:r>
        <w:rPr>
          <w:noProof/>
        </w:rPr>
        <w:drawing>
          <wp:anchor distT="0" distB="0" distL="114300" distR="114300" simplePos="0" relativeHeight="251677696" behindDoc="1" locked="0" layoutInCell="1" allowOverlap="1" wp14:anchorId="4D423228" wp14:editId="463F6BDE">
            <wp:simplePos x="0" y="0"/>
            <wp:positionH relativeFrom="margin">
              <wp:align>right</wp:align>
            </wp:positionH>
            <wp:positionV relativeFrom="paragraph">
              <wp:posOffset>8255</wp:posOffset>
            </wp:positionV>
            <wp:extent cx="2501900" cy="1581150"/>
            <wp:effectExtent l="0" t="0" r="0" b="0"/>
            <wp:wrapTight wrapText="bothSides">
              <wp:wrapPolygon edited="0">
                <wp:start x="0" y="0"/>
                <wp:lineTo x="0" y="21340"/>
                <wp:lineTo x="21381" y="21340"/>
                <wp:lineTo x="21381" y="0"/>
                <wp:lineTo x="0" y="0"/>
              </wp:wrapPolygon>
            </wp:wrapTight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1900" cy="1581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In the </w:t>
      </w:r>
      <w:r w:rsidR="00917178" w:rsidRPr="00917178">
        <w:t>search box on the taskbar</w:t>
      </w:r>
      <w:r>
        <w:t xml:space="preserve"> on your laptop</w:t>
      </w:r>
      <w:r w:rsidR="00917178" w:rsidRPr="00917178">
        <w:t>, type </w:t>
      </w:r>
      <w:r w:rsidR="00917178" w:rsidRPr="006D4914">
        <w:rPr>
          <w:b/>
          <w:bCs/>
        </w:rPr>
        <w:t>remote desk,</w:t>
      </w:r>
      <w:r w:rsidR="00917178" w:rsidRPr="00917178">
        <w:t> then</w:t>
      </w:r>
      <w:r w:rsidR="00290A40">
        <w:t xml:space="preserve"> </w:t>
      </w:r>
      <w:r w:rsidR="00917178" w:rsidRPr="00917178">
        <w:t>select </w:t>
      </w:r>
      <w:r w:rsidR="00917178" w:rsidRPr="006D4914">
        <w:rPr>
          <w:b/>
          <w:bCs/>
        </w:rPr>
        <w:t>Remote Desktop Connection</w:t>
      </w:r>
      <w:r w:rsidR="00917178" w:rsidRPr="006D4914">
        <w:rPr>
          <w:bCs/>
        </w:rPr>
        <w:t xml:space="preserve"> from the Programs </w:t>
      </w:r>
      <w:proofErr w:type="gramStart"/>
      <w:r w:rsidR="00917178" w:rsidRPr="006D4914">
        <w:rPr>
          <w:bCs/>
        </w:rPr>
        <w:t>section.</w:t>
      </w:r>
      <w:r w:rsidR="00917178" w:rsidRPr="00917178">
        <w:t>﻿</w:t>
      </w:r>
      <w:proofErr w:type="gramEnd"/>
    </w:p>
    <w:p w14:paraId="77243FDB" w14:textId="77777777" w:rsidR="00917178" w:rsidRDefault="00917178" w:rsidP="00917178">
      <w:pPr>
        <w:spacing w:after="0"/>
        <w:jc w:val="center"/>
      </w:pPr>
    </w:p>
    <w:p w14:paraId="44B2A5A0" w14:textId="77777777" w:rsidR="000662F1" w:rsidRDefault="000662F1" w:rsidP="000662F1">
      <w:pPr>
        <w:pStyle w:val="ListParagraph"/>
        <w:spacing w:after="0"/>
        <w:jc w:val="both"/>
      </w:pPr>
    </w:p>
    <w:p w14:paraId="1488C8B7" w14:textId="77777777" w:rsidR="000662F1" w:rsidRDefault="000662F1" w:rsidP="000662F1">
      <w:pPr>
        <w:pStyle w:val="ListParagraph"/>
      </w:pPr>
    </w:p>
    <w:p w14:paraId="5E88C2EF" w14:textId="07A88649" w:rsidR="000662F1" w:rsidRDefault="000662F1" w:rsidP="000662F1">
      <w:pPr>
        <w:pStyle w:val="ListParagraph"/>
        <w:spacing w:after="0"/>
        <w:jc w:val="both"/>
      </w:pPr>
    </w:p>
    <w:p w14:paraId="3FAB3C57" w14:textId="673443FB" w:rsidR="006D4914" w:rsidRPr="006D4914" w:rsidRDefault="00A03119" w:rsidP="0079532D">
      <w:pPr>
        <w:pStyle w:val="ListParagraph"/>
        <w:numPr>
          <w:ilvl w:val="0"/>
          <w:numId w:val="2"/>
        </w:numPr>
        <w:spacing w:after="0"/>
        <w:jc w:val="both"/>
      </w:pPr>
      <w:r>
        <w:rPr>
          <w:noProof/>
        </w:rPr>
        <w:lastRenderedPageBreak/>
        <w:drawing>
          <wp:anchor distT="0" distB="0" distL="114300" distR="114300" simplePos="0" relativeHeight="251665408" behindDoc="1" locked="0" layoutInCell="1" allowOverlap="1" wp14:anchorId="4C3E87D4" wp14:editId="3CDE35BA">
            <wp:simplePos x="0" y="0"/>
            <wp:positionH relativeFrom="margin">
              <wp:posOffset>4030980</wp:posOffset>
            </wp:positionH>
            <wp:positionV relativeFrom="paragraph">
              <wp:posOffset>222885</wp:posOffset>
            </wp:positionV>
            <wp:extent cx="2865468" cy="3040380"/>
            <wp:effectExtent l="0" t="0" r="0" b="7620"/>
            <wp:wrapTight wrapText="bothSides">
              <wp:wrapPolygon edited="0">
                <wp:start x="0" y="0"/>
                <wp:lineTo x="0" y="21519"/>
                <wp:lineTo x="21399" y="21519"/>
                <wp:lineTo x="21399" y="0"/>
                <wp:lineTo x="0" y="0"/>
              </wp:wrapPolygon>
            </wp:wrapTight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5468" cy="3040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17178">
        <w:t xml:space="preserve">Click </w:t>
      </w:r>
      <w:r w:rsidR="00917178" w:rsidRPr="00917178">
        <w:rPr>
          <w:b/>
        </w:rPr>
        <w:t>Show Options</w:t>
      </w:r>
      <w:r w:rsidR="00917178">
        <w:t xml:space="preserve"> if needed to show the</w:t>
      </w:r>
      <w:r w:rsidR="008E01C1">
        <w:t xml:space="preserve"> fields for </w:t>
      </w:r>
      <w:r w:rsidR="008E01C1" w:rsidRPr="008E01C1">
        <w:rPr>
          <w:b/>
        </w:rPr>
        <w:t>Computer:</w:t>
      </w:r>
      <w:r w:rsidR="008E01C1">
        <w:t xml:space="preserve"> and </w:t>
      </w:r>
      <w:r w:rsidR="008E01C1" w:rsidRPr="008E01C1">
        <w:rPr>
          <w:b/>
        </w:rPr>
        <w:t>User name:</w:t>
      </w:r>
      <w:r w:rsidR="008E01C1">
        <w:rPr>
          <w:b/>
        </w:rPr>
        <w:t xml:space="preserve">   </w:t>
      </w:r>
    </w:p>
    <w:p w14:paraId="2736B691" w14:textId="11E742A8" w:rsidR="00D337F0" w:rsidRDefault="00641116" w:rsidP="006D4914">
      <w:pPr>
        <w:spacing w:after="0"/>
        <w:ind w:left="720"/>
        <w:jc w:val="both"/>
      </w:pPr>
      <w:r>
        <w:t>The instructor will provide the password and a</w:t>
      </w:r>
      <w:r w:rsidR="008E01C1">
        <w:t xml:space="preserve">n IP Address </w:t>
      </w:r>
      <w:r>
        <w:t xml:space="preserve">for the Computer: field. </w:t>
      </w:r>
    </w:p>
    <w:p w14:paraId="79068DCC" w14:textId="77777777" w:rsidR="000662F1" w:rsidRDefault="000662F1" w:rsidP="000662F1">
      <w:pPr>
        <w:pStyle w:val="ListParagraph"/>
        <w:spacing w:after="0"/>
        <w:ind w:left="1166"/>
        <w:contextualSpacing w:val="0"/>
        <w:jc w:val="both"/>
        <w:rPr>
          <w:b/>
          <w:sz w:val="28"/>
          <w:szCs w:val="28"/>
        </w:rPr>
      </w:pPr>
    </w:p>
    <w:p w14:paraId="0B7AC300" w14:textId="77777777" w:rsidR="000662F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8E01C1">
        <w:rPr>
          <w:b/>
          <w:sz w:val="28"/>
          <w:szCs w:val="28"/>
        </w:rPr>
        <w:t>Computer:</w:t>
      </w:r>
      <w:r w:rsidRPr="008E01C1">
        <w:rPr>
          <w:sz w:val="28"/>
          <w:szCs w:val="28"/>
        </w:rPr>
        <w:t xml:space="preserve">     ______________   </w:t>
      </w:r>
    </w:p>
    <w:p w14:paraId="7F977C16" w14:textId="42E76120" w:rsidR="008E01C1" w:rsidRPr="008E01C1" w:rsidRDefault="008E01C1" w:rsidP="000662F1">
      <w:pPr>
        <w:pStyle w:val="ListParagraph"/>
        <w:spacing w:after="0"/>
        <w:ind w:left="1166"/>
        <w:contextualSpacing w:val="0"/>
        <w:jc w:val="both"/>
        <w:rPr>
          <w:sz w:val="28"/>
          <w:szCs w:val="28"/>
        </w:rPr>
      </w:pPr>
      <w:r w:rsidRPr="00DC5ED0">
        <w:rPr>
          <w:sz w:val="28"/>
          <w:szCs w:val="28"/>
          <w:highlight w:val="yellow"/>
        </w:rPr>
        <w:t>(</w:t>
      </w:r>
      <w:r w:rsidR="00E25DB2">
        <w:rPr>
          <w:sz w:val="28"/>
          <w:szCs w:val="28"/>
          <w:highlight w:val="yellow"/>
        </w:rPr>
        <w:t>See Info Sheet</w:t>
      </w:r>
      <w:r w:rsidRPr="00DC5ED0">
        <w:rPr>
          <w:sz w:val="28"/>
          <w:szCs w:val="28"/>
          <w:highlight w:val="yellow"/>
        </w:rPr>
        <w:t>)</w:t>
      </w:r>
    </w:p>
    <w:p w14:paraId="718054D2" w14:textId="1AEAFB31" w:rsidR="008E01C1" w:rsidRDefault="008E01C1" w:rsidP="007B355B">
      <w:pPr>
        <w:pStyle w:val="ListParagraph"/>
        <w:spacing w:before="240" w:after="240"/>
        <w:ind w:left="1170"/>
        <w:contextualSpacing w:val="0"/>
        <w:jc w:val="both"/>
      </w:pPr>
      <w:r w:rsidRPr="008E01C1">
        <w:rPr>
          <w:b/>
          <w:sz w:val="28"/>
          <w:szCs w:val="28"/>
        </w:rPr>
        <w:t>User name:</w:t>
      </w:r>
      <w:r w:rsidRPr="008E01C1">
        <w:rPr>
          <w:sz w:val="28"/>
          <w:szCs w:val="28"/>
        </w:rPr>
        <w:t xml:space="preserve">  </w:t>
      </w:r>
      <w:proofErr w:type="spellStart"/>
      <w:r w:rsidRPr="008E01C1">
        <w:rPr>
          <w:rFonts w:ascii="Courier New" w:hAnsi="Courier New" w:cs="Courier New"/>
          <w:sz w:val="28"/>
          <w:szCs w:val="28"/>
        </w:rPr>
        <w:t>phuse</w:t>
      </w:r>
      <w:r w:rsidR="00CC5394">
        <w:rPr>
          <w:rFonts w:ascii="Courier New" w:hAnsi="Courier New" w:cs="Courier New"/>
          <w:sz w:val="28"/>
          <w:szCs w:val="28"/>
        </w:rPr>
        <w:t>ldw</w:t>
      </w:r>
      <w:proofErr w:type="spellEnd"/>
      <w:r>
        <w:t xml:space="preserve"> </w:t>
      </w:r>
    </w:p>
    <w:p w14:paraId="6342EDCE" w14:textId="77777777" w:rsidR="000662F1" w:rsidRDefault="00591FF6" w:rsidP="000662F1">
      <w:pPr>
        <w:pStyle w:val="ListParagraph"/>
        <w:spacing w:after="0"/>
        <w:ind w:left="1166"/>
        <w:contextualSpacing w:val="0"/>
        <w:jc w:val="both"/>
      </w:pPr>
      <w:r>
        <w:rPr>
          <w:b/>
          <w:sz w:val="28"/>
          <w:szCs w:val="28"/>
        </w:rPr>
        <w:t>Password:</w:t>
      </w:r>
      <w:r>
        <w:t xml:space="preserve">  ____________________     </w:t>
      </w:r>
    </w:p>
    <w:p w14:paraId="19A9D8DF" w14:textId="77777777" w:rsidR="00591FF6" w:rsidRDefault="00591FF6" w:rsidP="000662F1">
      <w:pPr>
        <w:pStyle w:val="ListParagraph"/>
        <w:spacing w:after="0"/>
        <w:ind w:left="1166"/>
        <w:contextualSpacing w:val="0"/>
        <w:jc w:val="both"/>
      </w:pPr>
      <w:r w:rsidRPr="00DC5ED0">
        <w:rPr>
          <w:sz w:val="28"/>
          <w:szCs w:val="28"/>
          <w:highlight w:val="yellow"/>
        </w:rPr>
        <w:t>(Provided by Instructor)</w:t>
      </w:r>
    </w:p>
    <w:p w14:paraId="23F19F1B" w14:textId="77777777" w:rsidR="00917178" w:rsidRDefault="00917178" w:rsidP="000662F1">
      <w:pPr>
        <w:tabs>
          <w:tab w:val="left" w:pos="3444"/>
        </w:tabs>
      </w:pPr>
    </w:p>
    <w:p w14:paraId="07719C37" w14:textId="2D1C5C74" w:rsidR="008E01C1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E</w:t>
      </w:r>
      <w:r w:rsidR="00931271">
        <w:t xml:space="preserve">ntering </w:t>
      </w:r>
      <w:r>
        <w:t xml:space="preserve">values in </w:t>
      </w:r>
      <w:r w:rsidR="00931271">
        <w:t xml:space="preserve">the </w:t>
      </w:r>
      <w:r w:rsidR="00931271" w:rsidRPr="004A68B2">
        <w:rPr>
          <w:b/>
        </w:rPr>
        <w:t>Computer</w:t>
      </w:r>
      <w:r w:rsidRPr="004A68B2">
        <w:rPr>
          <w:b/>
        </w:rPr>
        <w:t>:</w:t>
      </w:r>
      <w:r>
        <w:t xml:space="preserve"> and </w:t>
      </w:r>
      <w:r w:rsidRPr="004A68B2">
        <w:rPr>
          <w:b/>
        </w:rPr>
        <w:t>User name:</w:t>
      </w:r>
      <w:r>
        <w:t xml:space="preserve">  fields, then click </w:t>
      </w:r>
      <w:r w:rsidRPr="004A68B2">
        <w:rPr>
          <w:b/>
        </w:rPr>
        <w:t>Connect</w:t>
      </w:r>
      <w:r>
        <w:t>.</w:t>
      </w:r>
    </w:p>
    <w:p w14:paraId="2C828F72" w14:textId="2945C147" w:rsidR="00797D38" w:rsidRDefault="004A68B2" w:rsidP="0079532D">
      <w:pPr>
        <w:pStyle w:val="ListParagraph"/>
        <w:numPr>
          <w:ilvl w:val="0"/>
          <w:numId w:val="2"/>
        </w:numPr>
        <w:spacing w:after="0"/>
        <w:jc w:val="both"/>
      </w:pPr>
      <w:r>
        <w:t>When prompted, e</w:t>
      </w:r>
      <w:r w:rsidR="00797D38">
        <w:t>nter the pass</w:t>
      </w:r>
      <w:r w:rsidR="007B355B">
        <w:t xml:space="preserve">word supplied by the instructor and click </w:t>
      </w:r>
      <w:r w:rsidR="007B355B" w:rsidRPr="008D7ADA">
        <w:rPr>
          <w:b/>
        </w:rPr>
        <w:t>OK</w:t>
      </w:r>
      <w:r w:rsidR="007B355B">
        <w:t>.</w:t>
      </w:r>
    </w:p>
    <w:p w14:paraId="27C5DB5D" w14:textId="77777777" w:rsidR="000662F1" w:rsidRDefault="000662F1" w:rsidP="000662F1">
      <w:pPr>
        <w:pStyle w:val="ListParagraph"/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931271" w14:paraId="346A85AE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6C7D352E" w14:textId="77777777" w:rsidR="00931271" w:rsidRDefault="00931271" w:rsidP="0044247D">
            <w:pPr>
              <w:jc w:val="center"/>
            </w:pPr>
            <w:bookmarkStart w:id="8" w:name="h.4a3pohs55v92" w:colFirst="0" w:colLast="0"/>
            <w:bookmarkStart w:id="9" w:name="h.2flcob7d4wc5" w:colFirst="0" w:colLast="0"/>
            <w:bookmarkStart w:id="10" w:name="h.n9cws2z3nm47" w:colFirst="0" w:colLast="0"/>
            <w:bookmarkStart w:id="11" w:name="h.dvvi6zq8vnbt" w:colFirst="0" w:colLast="0"/>
            <w:bookmarkStart w:id="12" w:name="h.3k3o6izb4wsc" w:colFirst="0" w:colLast="0"/>
            <w:bookmarkStart w:id="13" w:name="h.edgrqcqmadey" w:colFirst="0" w:colLast="0"/>
            <w:bookmarkEnd w:id="8"/>
            <w:bookmarkEnd w:id="9"/>
            <w:bookmarkEnd w:id="10"/>
            <w:bookmarkEnd w:id="11"/>
            <w:bookmarkEnd w:id="12"/>
            <w:bookmarkEnd w:id="13"/>
            <w:r>
              <w:rPr>
                <w:noProof/>
              </w:rPr>
              <w:drawing>
                <wp:inline distT="0" distB="0" distL="0" distR="0" wp14:anchorId="5A3B00FD" wp14:editId="24A1C2B4">
                  <wp:extent cx="655320" cy="601980"/>
                  <wp:effectExtent l="0" t="0" r="0" b="762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1A6E20F8" w14:textId="77777777" w:rsidR="00931271" w:rsidRPr="007F781F" w:rsidRDefault="00931271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DF39C4B" w14:textId="77777777" w:rsidR="00931271" w:rsidRPr="00EF3205" w:rsidRDefault="00931271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6CB7303B">
                <v:shape id="_x0000_i1026" type="#_x0000_t75" style="width:41.95pt;height:30.05pt" o:ole="">
                  <v:imagedata r:id="rId9" o:title=""/>
                </v:shape>
                <o:OLEObject Type="Embed" ProgID="PBrush" ShapeID="_x0000_i1026" DrawAspect="Content" ObjectID="_1579894138" r:id="rId1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55BFA6B0" w14:textId="77777777" w:rsidR="00931271" w:rsidRPr="00EF3205" w:rsidRDefault="00931271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AC23427" wp14:editId="1757AB97">
                  <wp:extent cx="655320" cy="601980"/>
                  <wp:effectExtent l="0" t="0" r="0" b="762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5973295" w14:textId="77777777" w:rsidR="00DC5ED0" w:rsidRPr="000662F1" w:rsidRDefault="00DC5ED0"/>
    <w:p w14:paraId="0F02642B" w14:textId="77777777" w:rsidR="00005B71" w:rsidRDefault="00005B71" w:rsidP="00005B71">
      <w:pPr>
        <w:spacing w:after="0"/>
      </w:pPr>
    </w:p>
    <w:p w14:paraId="0600F12B" w14:textId="77777777" w:rsidR="00390BBD" w:rsidRDefault="00390BBD" w:rsidP="00FE57FC">
      <w:pPr>
        <w:pStyle w:val="Heading1"/>
        <w:tabs>
          <w:tab w:val="left" w:pos="360"/>
        </w:tabs>
        <w:spacing w:before="120"/>
        <w:ind w:left="0" w:firstLine="0"/>
      </w:pPr>
      <w:bookmarkStart w:id="14" w:name="_Toc505860306"/>
    </w:p>
    <w:p w14:paraId="1D01EFD7" w14:textId="56B8AE3B" w:rsidR="00FE57FC" w:rsidRDefault="00FE57FC" w:rsidP="00FE57FC">
      <w:pPr>
        <w:pStyle w:val="Heading1"/>
        <w:tabs>
          <w:tab w:val="left" w:pos="360"/>
        </w:tabs>
        <w:spacing w:before="120"/>
        <w:ind w:left="0" w:firstLine="0"/>
      </w:pPr>
      <w:r>
        <w:t>Exercises</w:t>
      </w:r>
      <w:bookmarkEnd w:id="14"/>
    </w:p>
    <w:p w14:paraId="19FDA768" w14:textId="740BCC7A" w:rsidR="00603FCA" w:rsidRDefault="008169B1" w:rsidP="00802CEB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15" w:name="_Toc505860307"/>
      <w:r>
        <w:t xml:space="preserve">Create a Graph in the </w:t>
      </w:r>
      <w:r w:rsidR="00DC32CC">
        <w:t>Graph Editor</w:t>
      </w:r>
      <w:bookmarkEnd w:id="15"/>
      <w:r w:rsidR="00BD5D8A">
        <w:t xml:space="preserve"> </w:t>
      </w:r>
    </w:p>
    <w:p w14:paraId="1034C83C" w14:textId="35DF9873" w:rsidR="00A62916" w:rsidRDefault="00A62916" w:rsidP="00A62916">
      <w:r>
        <w:t xml:space="preserve">The </w:t>
      </w:r>
      <w:proofErr w:type="spellStart"/>
      <w:r w:rsidR="00390BBD">
        <w:t>PhUSE</w:t>
      </w:r>
      <w:proofErr w:type="spellEnd"/>
      <w:r w:rsidR="00390BBD">
        <w:t xml:space="preserve"> Cloud S</w:t>
      </w:r>
      <w:r>
        <w:t>erver environment is used for all exercises.</w:t>
      </w:r>
    </w:p>
    <w:p w14:paraId="6CD7A7FC" w14:textId="2A7301EE" w:rsidR="003C05E0" w:rsidRDefault="003C05E0" w:rsidP="00DC32CC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6" w:name="h.rez8crfnxygd" w:colFirst="0" w:colLast="0"/>
      <w:bookmarkStart w:id="17" w:name="_Toc505860308"/>
      <w:bookmarkEnd w:id="16"/>
      <w:r>
        <w:t>Open the Graph Editor</w:t>
      </w:r>
      <w:bookmarkEnd w:id="17"/>
    </w:p>
    <w:p w14:paraId="701A90CB" w14:textId="77777777" w:rsidR="0047410F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>Open Google Chrome</w:t>
      </w:r>
      <w:r w:rsidR="0047410F">
        <w:t>.</w:t>
      </w:r>
    </w:p>
    <w:p w14:paraId="03B073E4" w14:textId="7B28479F" w:rsidR="003C05E0" w:rsidRDefault="0047410F" w:rsidP="003C05E0">
      <w:pPr>
        <w:pStyle w:val="ListParagraph"/>
        <w:numPr>
          <w:ilvl w:val="0"/>
          <w:numId w:val="12"/>
        </w:numPr>
        <w:ind w:left="720" w:hanging="360"/>
      </w:pPr>
      <w:r>
        <w:t>C</w:t>
      </w:r>
      <w:r w:rsidR="003C05E0">
        <w:t>l</w:t>
      </w:r>
      <w:r>
        <w:t>i</w:t>
      </w:r>
      <w:r w:rsidR="003C05E0">
        <w:t>ck on "</w:t>
      </w:r>
      <w:proofErr w:type="spellStart"/>
      <w:r w:rsidR="003C05E0">
        <w:t>Gra</w:t>
      </w:r>
      <w:r>
        <w:t>phEditor</w:t>
      </w:r>
      <w:proofErr w:type="spellEnd"/>
      <w:r>
        <w:t xml:space="preserve">" on the shortcuts bar. </w:t>
      </w:r>
      <w:r>
        <w:rPr>
          <w:noProof/>
        </w:rPr>
        <w:drawing>
          <wp:inline distT="0" distB="0" distL="0" distR="0" wp14:anchorId="3ADC1089" wp14:editId="277339ED">
            <wp:extent cx="848995" cy="196215"/>
            <wp:effectExtent l="0" t="0" r="825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48995" cy="1962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5E63E86" w14:textId="7C60C7AF" w:rsidR="003C05E0" w:rsidRDefault="003C05E0" w:rsidP="003C05E0">
      <w:pPr>
        <w:pStyle w:val="ListParagraph"/>
        <w:numPr>
          <w:ilvl w:val="0"/>
          <w:numId w:val="12"/>
        </w:numPr>
        <w:ind w:left="720" w:hanging="360"/>
      </w:pPr>
      <w:r>
        <w:t xml:space="preserve">The Graph Editor opens and shows two IRI nodes: One for </w:t>
      </w:r>
      <w:r w:rsidRPr="003D3182">
        <w:rPr>
          <w:b/>
          <w:color w:val="002060"/>
        </w:rPr>
        <w:t>Drug</w:t>
      </w:r>
      <w:r w:rsidR="00C87C6F">
        <w:rPr>
          <w:b/>
          <w:color w:val="002060"/>
        </w:rPr>
        <w:t>1</w:t>
      </w:r>
      <w:r>
        <w:t xml:space="preserve"> and one for the drug's name, </w:t>
      </w:r>
      <w:r w:rsidRPr="003D3182">
        <w:rPr>
          <w:b/>
          <w:color w:val="002060"/>
        </w:rPr>
        <w:t>Serum114.</w:t>
      </w:r>
      <w:r>
        <w:t xml:space="preserve"> </w:t>
      </w:r>
    </w:p>
    <w:p w14:paraId="4BC3E90B" w14:textId="6DA6A13C" w:rsidR="003C05E0" w:rsidRDefault="00C87C6F" w:rsidP="003C05E0">
      <w:pPr>
        <w:pStyle w:val="ListParagraph"/>
      </w:pPr>
      <w:r>
        <w:rPr>
          <w:noProof/>
        </w:rPr>
        <w:drawing>
          <wp:inline distT="0" distB="0" distL="0" distR="0" wp14:anchorId="6DF9E8A7" wp14:editId="11A91738">
            <wp:extent cx="3762375" cy="380039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7280" cy="382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E4C54" w14:textId="1CE084CC" w:rsidR="003C05E0" w:rsidRDefault="003C05E0" w:rsidP="003C05E0">
      <w:pPr>
        <w:pStyle w:val="ListParagraph"/>
      </w:pPr>
      <w:r>
        <w:t xml:space="preserve">Ask for assistance if you do not see these nodes. </w:t>
      </w:r>
    </w:p>
    <w:p w14:paraId="6C534293" w14:textId="758B4E08" w:rsidR="000039EC" w:rsidRDefault="000039EC" w:rsidP="003C05E0">
      <w:pPr>
        <w:pStyle w:val="ListParagraph"/>
      </w:pPr>
    </w:p>
    <w:p w14:paraId="21CFD5F5" w14:textId="0BB3F5F1" w:rsidR="00BD5D8A" w:rsidRDefault="0068744A" w:rsidP="004E75B4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18" w:name="_Toc505860309"/>
      <w:r>
        <w:t xml:space="preserve">Add a </w:t>
      </w:r>
      <w:r w:rsidR="00277453">
        <w:t xml:space="preserve">Study, Study </w:t>
      </w:r>
      <w:r>
        <w:t xml:space="preserve">Phase, </w:t>
      </w:r>
      <w:r w:rsidR="003C05E0">
        <w:t xml:space="preserve">and </w:t>
      </w:r>
      <w:r w:rsidR="00BF670D">
        <w:t>Treatment</w:t>
      </w:r>
      <w:r w:rsidR="00E373E8">
        <w:t xml:space="preserve"> Arms</w:t>
      </w:r>
      <w:bookmarkEnd w:id="18"/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430CCB" w14:paraId="1B8FD538" w14:textId="77777777" w:rsidTr="008D1783">
        <w:tc>
          <w:tcPr>
            <w:tcW w:w="805" w:type="dxa"/>
          </w:tcPr>
          <w:p w14:paraId="2FC3C82D" w14:textId="77777777" w:rsidR="00430CCB" w:rsidRPr="00EC7DD3" w:rsidRDefault="00430CCB" w:rsidP="008D1783">
            <w:pPr>
              <w:jc w:val="right"/>
              <w:rPr>
                <w:rFonts w:ascii="Times New Roman" w:hAnsi="Times New Roman" w:cs="Times New Roman"/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04E335B3" w14:textId="221DEA7A" w:rsidR="00430CCB" w:rsidRDefault="006B42CC" w:rsidP="008D1783">
            <w:pPr>
              <w:rPr>
                <w:b/>
              </w:rPr>
            </w:pPr>
            <w:r>
              <w:t xml:space="preserve">Refer to the </w:t>
            </w:r>
            <w:r w:rsidRPr="006B42CC">
              <w:rPr>
                <w:b/>
                <w:u w:val="single"/>
              </w:rPr>
              <w:t>Info Sheet</w:t>
            </w:r>
            <w:r>
              <w:t xml:space="preserve"> handout when instructions contain references to </w:t>
            </w:r>
            <w:r w:rsidR="008449B9">
              <w:rPr>
                <w:color w:val="FF0000"/>
                <w:highlight w:val="yellow"/>
              </w:rPr>
              <w:t>&lt;I</w:t>
            </w:r>
            <w:r w:rsidRPr="006B42CC">
              <w:rPr>
                <w:color w:val="FF0000"/>
                <w:highlight w:val="yellow"/>
              </w:rPr>
              <w:t>nfo Sheet</w:t>
            </w:r>
            <w:proofErr w:type="gramStart"/>
            <w:r w:rsidRPr="006B42CC">
              <w:rPr>
                <w:color w:val="FF0000"/>
                <w:highlight w:val="yellow"/>
              </w:rPr>
              <w:t>:</w:t>
            </w:r>
            <w:r w:rsidR="008449B9" w:rsidRPr="008449B9">
              <w:rPr>
                <w:color w:val="FF0000"/>
                <w:highlight w:val="yellow"/>
              </w:rPr>
              <w:t>&gt;</w:t>
            </w:r>
            <w:r>
              <w:t xml:space="preserve"> .</w:t>
            </w:r>
            <w:proofErr w:type="gramEnd"/>
            <w:r>
              <w:t xml:space="preserve"> The sheet contains values unique to your graph.  </w:t>
            </w:r>
          </w:p>
        </w:tc>
      </w:tr>
    </w:tbl>
    <w:p w14:paraId="39994E2D" w14:textId="7E2C0DC3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a </w:t>
      </w:r>
      <w:r w:rsidR="002305B0">
        <w:rPr>
          <w:b/>
          <w:color w:val="403152" w:themeColor="accent4" w:themeShade="80"/>
        </w:rPr>
        <w:t>Study</w:t>
      </w:r>
      <w:r w:rsidR="003C05E0" w:rsidRPr="00C9672B">
        <w:rPr>
          <w:b/>
          <w:color w:val="00B050"/>
        </w:rPr>
        <w:t xml:space="preserve"> </w:t>
      </w:r>
      <w:r w:rsidR="008449B9">
        <w:t xml:space="preserve">node using the label value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4958F5FB" w14:textId="2D2B9B5B" w:rsidR="00E373E8" w:rsidRDefault="00E373E8" w:rsidP="00390BBD">
      <w:pPr>
        <w:spacing w:after="0"/>
        <w:ind w:firstLine="720"/>
      </w:pPr>
      <w:r>
        <w:lastRenderedPageBreak/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E373E8" w14:paraId="591E7221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74E16BA8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6EC0532" w14:textId="07D227DE" w:rsidR="00E373E8" w:rsidRDefault="00E373E8" w:rsidP="00E373E8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78FF7B4" w14:textId="1EBE1970" w:rsidR="00E373E8" w:rsidRDefault="00E373E8" w:rsidP="00E373E8"/>
        </w:tc>
      </w:tr>
      <w:tr w:rsidR="0021799A" w14:paraId="631E580D" w14:textId="77777777" w:rsidTr="00E373E8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44A689F2" w14:textId="77777777" w:rsidR="0021799A" w:rsidRPr="00421561" w:rsidRDefault="0021799A" w:rsidP="00E373E8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406E66D" w14:textId="77777777" w:rsidR="0021799A" w:rsidRDefault="0021799A" w:rsidP="00E373E8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7C2B172" w14:textId="77777777" w:rsidR="0021799A" w:rsidRDefault="0021799A" w:rsidP="00E373E8"/>
        </w:tc>
      </w:tr>
      <w:tr w:rsidR="00E373E8" w14:paraId="64C4BC25" w14:textId="77777777" w:rsidTr="00E373E8">
        <w:tc>
          <w:tcPr>
            <w:tcW w:w="895" w:type="dxa"/>
            <w:shd w:val="clear" w:color="auto" w:fill="D9D9D9" w:themeFill="background1" w:themeFillShade="D9"/>
          </w:tcPr>
          <w:p w14:paraId="000D4F9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9B3AB34" w14:textId="0C7E7895" w:rsidR="00E373E8" w:rsidRPr="00E373E8" w:rsidRDefault="008449B9" w:rsidP="00E373E8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 xml:space="preserve">: </w:t>
            </w:r>
            <w:r>
              <w:rPr>
                <w:i/>
                <w:color w:val="C00000"/>
                <w:highlight w:val="yellow"/>
              </w:rPr>
              <w:t>Study&gt;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CBB9EB8" w14:textId="1AF7032A" w:rsidR="00E373E8" w:rsidRPr="00854B44" w:rsidRDefault="00E25DB2" w:rsidP="00E373E8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3F9E3BC9" wp14:editId="5344D90B">
                  <wp:extent cx="159532" cy="159532"/>
                  <wp:effectExtent l="0" t="0" r="0" b="0"/>
                  <wp:docPr id="1" name="Picture 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 w:rsidR="0047410F">
              <w:rPr>
                <w:i/>
              </w:rPr>
              <w:t>Info Sheet</w:t>
            </w:r>
            <w:r w:rsidR="00EF29C2">
              <w:rPr>
                <w:i/>
              </w:rPr>
              <w:t xml:space="preserve"> for v</w:t>
            </w:r>
            <w:r w:rsidR="00E373E8">
              <w:rPr>
                <w:i/>
              </w:rPr>
              <w:t>alue</w:t>
            </w:r>
          </w:p>
        </w:tc>
      </w:tr>
    </w:tbl>
    <w:p w14:paraId="00270043" w14:textId="1460AE19" w:rsidR="008169B1" w:rsidRDefault="008169B1" w:rsidP="00A042AE">
      <w:pPr>
        <w:spacing w:after="0"/>
        <w:ind w:left="720"/>
      </w:pPr>
    </w:p>
    <w:p w14:paraId="26DD87D4" w14:textId="1D58CF34" w:rsidR="00E373E8" w:rsidRDefault="001E163D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rPr>
          <w:noProof/>
        </w:rPr>
        <w:drawing>
          <wp:anchor distT="0" distB="0" distL="114300" distR="114300" simplePos="0" relativeHeight="251701248" behindDoc="1" locked="0" layoutInCell="1" allowOverlap="1" wp14:anchorId="464037A0" wp14:editId="15709153">
            <wp:simplePos x="0" y="0"/>
            <wp:positionH relativeFrom="column">
              <wp:posOffset>3530600</wp:posOffset>
            </wp:positionH>
            <wp:positionV relativeFrom="paragraph">
              <wp:posOffset>52705</wp:posOffset>
            </wp:positionV>
            <wp:extent cx="1016000" cy="1028700"/>
            <wp:effectExtent l="0" t="0" r="0" b="0"/>
            <wp:wrapTight wrapText="bothSides">
              <wp:wrapPolygon edited="0">
                <wp:start x="0" y="0"/>
                <wp:lineTo x="0" y="21200"/>
                <wp:lineTo x="21060" y="21200"/>
                <wp:lineTo x="21060" y="0"/>
                <wp:lineTo x="0" y="0"/>
              </wp:wrapPolygon>
            </wp:wrapTight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1600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373E8">
        <w:t xml:space="preserve">Create </w:t>
      </w:r>
      <w:r w:rsidR="00A05E15">
        <w:t xml:space="preserve">link </w:t>
      </w:r>
      <w:r w:rsidR="00E373E8" w:rsidRPr="00E373E8">
        <w:rPr>
          <w:b/>
          <w:i/>
        </w:rPr>
        <w:t>from</w:t>
      </w:r>
      <w:r w:rsidR="00E373E8">
        <w:t xml:space="preserve"> </w:t>
      </w:r>
      <w:r w:rsidR="00430CCB">
        <w:rPr>
          <w:b/>
          <w:color w:val="403152" w:themeColor="accent4" w:themeShade="80"/>
        </w:rPr>
        <w:t>Drug1</w:t>
      </w:r>
      <w:r w:rsidR="00E373E8">
        <w:t xml:space="preserve"> </w:t>
      </w:r>
      <w:r w:rsidR="00E373E8" w:rsidRPr="00E373E8">
        <w:rPr>
          <w:b/>
          <w:i/>
        </w:rPr>
        <w:t>to</w:t>
      </w:r>
      <w:r w:rsidR="00F77DC3">
        <w:t xml:space="preserve"> the </w:t>
      </w:r>
      <w:r w:rsidR="002305B0">
        <w:rPr>
          <w:b/>
          <w:color w:val="403152" w:themeColor="accent4" w:themeShade="80"/>
        </w:rPr>
        <w:t>Study</w:t>
      </w:r>
      <w:r w:rsidR="00F77DC3" w:rsidRPr="003D3182">
        <w:rPr>
          <w:b/>
          <w:color w:val="403152" w:themeColor="accent4" w:themeShade="80"/>
        </w:rPr>
        <w:t xml:space="preserve"> </w:t>
      </w:r>
      <w:r w:rsidR="003C05E0">
        <w:t>node:</w:t>
      </w:r>
    </w:p>
    <w:p w14:paraId="1495367F" w14:textId="768610F1" w:rsidR="00E373E8" w:rsidRDefault="0047410F" w:rsidP="00EF29C2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E373E8" w14:paraId="63E19DBA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3B5868F9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9BFF332" w14:textId="5FCEBED3" w:rsidR="00E373E8" w:rsidRDefault="00F77DC3" w:rsidP="00F77DC3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E373E8" w14:paraId="6F8FCB2C" w14:textId="77777777" w:rsidTr="00E373E8">
        <w:tc>
          <w:tcPr>
            <w:tcW w:w="900" w:type="dxa"/>
            <w:shd w:val="clear" w:color="auto" w:fill="D9D9D9" w:themeFill="background1" w:themeFillShade="D9"/>
          </w:tcPr>
          <w:p w14:paraId="616CDD3B" w14:textId="77777777" w:rsidR="00E373E8" w:rsidRPr="00421561" w:rsidRDefault="00E373E8" w:rsidP="00E373E8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28701985" w14:textId="2205DD52" w:rsidR="00E373E8" w:rsidRDefault="001E163D" w:rsidP="001E163D">
            <w:r>
              <w:t>study</w:t>
            </w:r>
          </w:p>
        </w:tc>
      </w:tr>
    </w:tbl>
    <w:p w14:paraId="7A72383D" w14:textId="0D52A04B" w:rsidR="00E373E8" w:rsidRDefault="00E373E8" w:rsidP="00E373E8">
      <w:pPr>
        <w:pStyle w:val="ListParagraph"/>
        <w:ind w:left="2520"/>
      </w:pPr>
    </w:p>
    <w:p w14:paraId="35DC2780" w14:textId="77777777" w:rsidR="00DA57C0" w:rsidRDefault="00DA57C0" w:rsidP="00E373E8">
      <w:pPr>
        <w:pStyle w:val="ListParagraph"/>
        <w:ind w:left="2520"/>
      </w:pPr>
    </w:p>
    <w:p w14:paraId="278316F7" w14:textId="1CC3179F" w:rsidR="00D63D3E" w:rsidRDefault="00D63D3E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 xml:space="preserve">Create a </w:t>
      </w:r>
      <w:r w:rsidR="002305B0">
        <w:t>Study</w:t>
      </w:r>
      <w:r>
        <w:t xml:space="preserve"> </w:t>
      </w:r>
      <w:r w:rsidRPr="00430CCB">
        <w:rPr>
          <w:b/>
          <w:color w:val="002060"/>
        </w:rPr>
        <w:t>Phase</w:t>
      </w:r>
      <w:r>
        <w:t xml:space="preserve"> node. You may choose any of these phases: </w:t>
      </w:r>
      <w:r w:rsidRPr="003D3182">
        <w:rPr>
          <w:b/>
          <w:color w:val="002060"/>
        </w:rPr>
        <w:t>Phase2</w:t>
      </w:r>
      <w:r>
        <w:t xml:space="preserve">, </w:t>
      </w:r>
      <w:r w:rsidRPr="003D3182">
        <w:rPr>
          <w:b/>
          <w:color w:val="002060"/>
        </w:rPr>
        <w:t>Phase3</w:t>
      </w:r>
      <w:r>
        <w:t xml:space="preserve">, </w:t>
      </w:r>
      <w:r w:rsidRPr="003D3182">
        <w:rPr>
          <w:b/>
          <w:color w:val="002060"/>
        </w:rPr>
        <w:t>Phase4.</w:t>
      </w:r>
    </w:p>
    <w:p w14:paraId="3841668F" w14:textId="77777777" w:rsidR="00D63D3E" w:rsidRDefault="00D63D3E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D63D3E" w14:paraId="1B5A6E0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00851E4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A3A7EC8" w14:textId="542CD7C1" w:rsidR="00D63D3E" w:rsidRDefault="00D63D3E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11E8829" w14:textId="77777777" w:rsidR="00D63D3E" w:rsidRDefault="00D63D3E" w:rsidP="00CF3127"/>
        </w:tc>
      </w:tr>
      <w:tr w:rsidR="008C28EC" w14:paraId="164BB827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3E76A6F2" w14:textId="77777777" w:rsidR="008C28EC" w:rsidRPr="00421561" w:rsidRDefault="008C28EC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8EF7844" w14:textId="77777777" w:rsidR="008C28EC" w:rsidRDefault="008C28EC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5E5A730" w14:textId="77777777" w:rsidR="008C28EC" w:rsidRDefault="008C28EC" w:rsidP="00CF3127"/>
        </w:tc>
      </w:tr>
      <w:tr w:rsidR="00D63D3E" w14:paraId="2CEF2CB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73ADF6C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89A21E1" w14:textId="2C35330F" w:rsidR="00D63D3E" w:rsidRPr="00E373E8" w:rsidRDefault="008449B9" w:rsidP="00CF3127">
            <w:pPr>
              <w:rPr>
                <w:i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9233B">
              <w:rPr>
                <w:i/>
                <w:color w:val="C00000"/>
                <w:highlight w:val="yellow"/>
              </w:rPr>
              <w:t>Input a value: Phase2 or Phase3 or Phase4, etc.</w:t>
            </w:r>
            <w:r>
              <w:rPr>
                <w:i/>
                <w:color w:val="C00000"/>
              </w:rPr>
              <w:t>&gt;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6D414B4" w14:textId="4D94FEE7" w:rsidR="005728E6" w:rsidRDefault="00D63D3E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15C8190D" wp14:editId="3875B521">
                  <wp:extent cx="159532" cy="159532"/>
                  <wp:effectExtent l="0" t="0" r="0" b="0"/>
                  <wp:docPr id="19" name="Picture 1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430CCB">
              <w:rPr>
                <w:i/>
              </w:rPr>
              <w:t xml:space="preserve">You choose a value for phase: </w:t>
            </w:r>
            <w:r w:rsidR="005728E6">
              <w:rPr>
                <w:i/>
              </w:rPr>
              <w:t xml:space="preserve"> </w:t>
            </w:r>
            <w:r w:rsidR="005728E6" w:rsidRPr="00430CCB">
              <w:rPr>
                <w:b/>
                <w:color w:val="002060"/>
              </w:rPr>
              <w:t>Phase2, Phase3, Phase4</w:t>
            </w:r>
          </w:p>
          <w:p w14:paraId="3C128117" w14:textId="0F2B88C1" w:rsidR="00D63D3E" w:rsidRPr="005728E6" w:rsidRDefault="005728E6" w:rsidP="00CF3127">
            <w:pPr>
              <w:rPr>
                <w:i/>
              </w:rPr>
            </w:pPr>
            <w:r>
              <w:rPr>
                <w:i/>
              </w:rPr>
              <w:t>NO SPACE in the name!</w:t>
            </w:r>
          </w:p>
        </w:tc>
      </w:tr>
    </w:tbl>
    <w:p w14:paraId="391D8127" w14:textId="7B2B1BB0" w:rsidR="00D63D3E" w:rsidRDefault="00D63D3E" w:rsidP="00D63D3E">
      <w:pPr>
        <w:pStyle w:val="ListParagraph"/>
      </w:pPr>
    </w:p>
    <w:p w14:paraId="2031356C" w14:textId="1B5938B9" w:rsidR="00D63D3E" w:rsidRDefault="003E08DC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L</w:t>
      </w:r>
      <w:r w:rsidR="00D63D3E">
        <w:t xml:space="preserve">ink </w:t>
      </w:r>
      <w:r w:rsidR="00D63D3E" w:rsidRPr="00430CCB">
        <w:rPr>
          <w:b/>
          <w:i/>
        </w:rPr>
        <w:t>from</w:t>
      </w:r>
      <w:r w:rsidR="00D63D3E">
        <w:t xml:space="preserve"> the</w:t>
      </w:r>
      <w:r w:rsidR="002305B0">
        <w:rPr>
          <w:b/>
          <w:color w:val="002060"/>
        </w:rPr>
        <w:t xml:space="preserve"> Study</w:t>
      </w:r>
      <w:r w:rsidR="00D63D3E">
        <w:t xml:space="preserve"> </w:t>
      </w:r>
      <w:r w:rsidR="00430CCB" w:rsidRPr="00430CCB">
        <w:rPr>
          <w:b/>
          <w:i/>
        </w:rPr>
        <w:t>t</w:t>
      </w:r>
      <w:r w:rsidR="00D63D3E" w:rsidRPr="00430CCB">
        <w:rPr>
          <w:b/>
          <w:i/>
        </w:rPr>
        <w:t>o</w:t>
      </w:r>
      <w:r w:rsidR="002305B0">
        <w:t xml:space="preserve"> the Study</w:t>
      </w:r>
      <w:r w:rsidR="00D63D3E">
        <w:t xml:space="preserve"> </w:t>
      </w:r>
      <w:r w:rsidR="00D63D3E" w:rsidRPr="00430CCB">
        <w:rPr>
          <w:b/>
          <w:color w:val="002060"/>
        </w:rPr>
        <w:t>Phase</w:t>
      </w:r>
      <w:r w:rsidR="00D63D3E">
        <w:t xml:space="preserve">. </w:t>
      </w:r>
    </w:p>
    <w:p w14:paraId="2C13FCEE" w14:textId="7BA469D6" w:rsidR="00D63D3E" w:rsidRDefault="001E163D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2272" behindDoc="1" locked="0" layoutInCell="1" allowOverlap="1" wp14:anchorId="0B007E59" wp14:editId="6E373CD7">
            <wp:simplePos x="0" y="0"/>
            <wp:positionH relativeFrom="column">
              <wp:posOffset>2908300</wp:posOffset>
            </wp:positionH>
            <wp:positionV relativeFrom="paragraph">
              <wp:posOffset>243840</wp:posOffset>
            </wp:positionV>
            <wp:extent cx="2451100" cy="245110"/>
            <wp:effectExtent l="0" t="0" r="6350" b="2540"/>
            <wp:wrapTight wrapText="bothSides">
              <wp:wrapPolygon edited="0">
                <wp:start x="0" y="0"/>
                <wp:lineTo x="0" y="20145"/>
                <wp:lineTo x="21488" y="20145"/>
                <wp:lineTo x="21488" y="0"/>
                <wp:lineTo x="0" y="0"/>
              </wp:wrapPolygon>
            </wp:wrapTight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1100" cy="245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63D3E"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900"/>
        <w:gridCol w:w="2340"/>
      </w:tblGrid>
      <w:tr w:rsidR="00D63D3E" w14:paraId="571F12FD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15DAF88D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0C7DF4A5" w14:textId="77777777" w:rsidR="00D63D3E" w:rsidRDefault="00D63D3E" w:rsidP="00CF3127">
            <w:pPr>
              <w:ind w:right="-642"/>
            </w:pPr>
            <w:proofErr w:type="spellStart"/>
            <w:r>
              <w:t>ncit</w:t>
            </w:r>
            <w:proofErr w:type="spellEnd"/>
          </w:p>
        </w:tc>
      </w:tr>
      <w:tr w:rsidR="00D63D3E" w14:paraId="73D7BEF2" w14:textId="77777777" w:rsidTr="00CF3127">
        <w:tc>
          <w:tcPr>
            <w:tcW w:w="900" w:type="dxa"/>
            <w:shd w:val="clear" w:color="auto" w:fill="D9D9D9" w:themeFill="background1" w:themeFillShade="D9"/>
          </w:tcPr>
          <w:p w14:paraId="5E2864D3" w14:textId="77777777" w:rsidR="00D63D3E" w:rsidRPr="00421561" w:rsidRDefault="00D63D3E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0" w:type="dxa"/>
          </w:tcPr>
          <w:p w14:paraId="4EB0E897" w14:textId="27C18BC0" w:rsidR="00D63D3E" w:rsidRDefault="00D63D3E" w:rsidP="00147A64">
            <w:r>
              <w:t>phase</w:t>
            </w:r>
          </w:p>
        </w:tc>
      </w:tr>
    </w:tbl>
    <w:p w14:paraId="1A5BDF39" w14:textId="2B346316" w:rsidR="00D63D3E" w:rsidRDefault="00D63D3E" w:rsidP="00D63D3E">
      <w:pPr>
        <w:pStyle w:val="ListParagraph"/>
      </w:pPr>
    </w:p>
    <w:p w14:paraId="67516551" w14:textId="2A306A2E" w:rsidR="00E373E8" w:rsidRDefault="00E373E8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bookmarkStart w:id="19" w:name="_Ref505856609"/>
      <w:r>
        <w:t xml:space="preserve">Create </w:t>
      </w:r>
      <w:proofErr w:type="gramStart"/>
      <w:r w:rsidRPr="00EF29C2">
        <w:rPr>
          <w:u w:val="single"/>
        </w:rPr>
        <w:t>two</w:t>
      </w:r>
      <w:r>
        <w:t xml:space="preserve"> </w:t>
      </w:r>
      <w:r w:rsidR="003E08DC">
        <w:t xml:space="preserve"> </w:t>
      </w:r>
      <w:r w:rsidR="008449B9">
        <w:t>T</w:t>
      </w:r>
      <w:r w:rsidR="003E08DC">
        <w:t>reatment</w:t>
      </w:r>
      <w:proofErr w:type="gramEnd"/>
      <w:r w:rsidR="003E08DC">
        <w:t xml:space="preserve"> </w:t>
      </w:r>
      <w:r w:rsidR="008449B9">
        <w:t>A</w:t>
      </w:r>
      <w:r w:rsidR="003E08DC">
        <w:t xml:space="preserve">rm </w:t>
      </w:r>
      <w:r>
        <w:t xml:space="preserve">nodes for the </w:t>
      </w:r>
      <w:r w:rsidR="002305B0">
        <w:rPr>
          <w:b/>
          <w:color w:val="002060"/>
        </w:rPr>
        <w:t>S</w:t>
      </w:r>
      <w:r w:rsidR="001E163D">
        <w:rPr>
          <w:b/>
          <w:color w:val="002060"/>
        </w:rPr>
        <w:t>t</w:t>
      </w:r>
      <w:r w:rsidR="002305B0">
        <w:rPr>
          <w:b/>
          <w:color w:val="002060"/>
        </w:rPr>
        <w:t>udy</w:t>
      </w:r>
      <w:bookmarkEnd w:id="19"/>
      <w:r w:rsidR="008449B9">
        <w:t xml:space="preserve">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>.</w:t>
      </w:r>
    </w:p>
    <w:p w14:paraId="62C9FFC6" w14:textId="67803DE6" w:rsidR="00E373E8" w:rsidRDefault="00E373E8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E373E8" w14:paraId="08455856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7A6649A9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4124C677" w14:textId="77777777" w:rsidR="00E373E8" w:rsidRDefault="00E373E8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DE96A0" w14:textId="0BD86258" w:rsidR="00E373E8" w:rsidRDefault="00E373E8" w:rsidP="00390BBD"/>
        </w:tc>
      </w:tr>
      <w:tr w:rsidR="00E31CA0" w14:paraId="260436C8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3434E3D" w14:textId="77777777" w:rsidR="00E31CA0" w:rsidRPr="00421561" w:rsidRDefault="00E31CA0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81D8141" w14:textId="77777777" w:rsidR="00E31CA0" w:rsidRDefault="00E31CA0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EF487A3" w14:textId="77777777" w:rsidR="00E31CA0" w:rsidRDefault="00E31CA0" w:rsidP="00390BBD"/>
        </w:tc>
      </w:tr>
      <w:tr w:rsidR="00E373E8" w14:paraId="5AAE1CB7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675A9768" w14:textId="77777777" w:rsidR="00E373E8" w:rsidRPr="00421561" w:rsidRDefault="00E373E8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196F6B84" w14:textId="2946711B" w:rsidR="00E373E8" w:rsidRPr="00D75FCC" w:rsidRDefault="008449B9" w:rsidP="00390BBD">
            <w:pPr>
              <w:rPr>
                <w:i/>
                <w:color w:val="C00000"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47410F">
              <w:rPr>
                <w:i/>
                <w:color w:val="C00000"/>
                <w:highlight w:val="yellow"/>
              </w:rPr>
              <w:t>Info Sheet</w:t>
            </w:r>
            <w:r w:rsidR="00EF29C2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D75FCC">
              <w:rPr>
                <w:i/>
                <w:color w:val="C00000"/>
                <w:highlight w:val="yellow"/>
              </w:rPr>
              <w:t>Treat Arm</w:t>
            </w:r>
            <w:r w:rsid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27C6EA8" w14:textId="5D9D3A7C" w:rsidR="00E373E8" w:rsidRPr="00854B44" w:rsidRDefault="0047410F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163DD2E8" wp14:editId="5CD0BA1D">
                  <wp:extent cx="159532" cy="159532"/>
                  <wp:effectExtent l="0" t="0" r="0" b="0"/>
                  <wp:docPr id="9" name="Picture 9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EF29C2">
              <w:rPr>
                <w:i/>
              </w:rPr>
              <w:t xml:space="preserve">See </w:t>
            </w:r>
            <w:r>
              <w:rPr>
                <w:i/>
              </w:rPr>
              <w:t xml:space="preserve">Info Sheet </w:t>
            </w:r>
            <w:r w:rsidR="00EF29C2">
              <w:rPr>
                <w:i/>
              </w:rPr>
              <w:t>for value.</w:t>
            </w:r>
          </w:p>
        </w:tc>
      </w:tr>
    </w:tbl>
    <w:p w14:paraId="4679E6B1" w14:textId="7A3EBEEE" w:rsidR="00E373E8" w:rsidRDefault="00E373E8" w:rsidP="00390BBD">
      <w:pPr>
        <w:spacing w:after="0"/>
      </w:pPr>
    </w:p>
    <w:p w14:paraId="1C56DE45" w14:textId="77777777" w:rsidR="00D75FCC" w:rsidRDefault="00D75FCC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885"/>
        <w:gridCol w:w="2880"/>
      </w:tblGrid>
      <w:tr w:rsidR="00D75FCC" w14:paraId="26B50243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4B99AF0B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61DD18C1" w14:textId="77777777" w:rsidR="00D75FCC" w:rsidRDefault="00D75FCC" w:rsidP="00390BBD">
            <w:proofErr w:type="spellStart"/>
            <w:r>
              <w:t>eg</w:t>
            </w:r>
            <w:proofErr w:type="spellEnd"/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0B8332" w14:textId="77777777" w:rsidR="00D75FCC" w:rsidRDefault="00D75FCC" w:rsidP="00390BBD"/>
        </w:tc>
      </w:tr>
      <w:tr w:rsidR="003F56E2" w14:paraId="62005D2E" w14:textId="77777777" w:rsidTr="008449B9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8636F70" w14:textId="77777777" w:rsidR="003F56E2" w:rsidRPr="00421561" w:rsidRDefault="003F56E2" w:rsidP="00390BB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79B6FAD8" w14:textId="77777777" w:rsidR="003F56E2" w:rsidRDefault="003F56E2" w:rsidP="00390BBD">
            <w:r>
              <w:t>IRI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BC22488" w14:textId="77777777" w:rsidR="003F56E2" w:rsidRDefault="003F56E2" w:rsidP="00390BBD"/>
        </w:tc>
      </w:tr>
      <w:tr w:rsidR="00D75FCC" w14:paraId="7D091709" w14:textId="77777777" w:rsidTr="008449B9">
        <w:tc>
          <w:tcPr>
            <w:tcW w:w="895" w:type="dxa"/>
            <w:shd w:val="clear" w:color="auto" w:fill="D9D9D9" w:themeFill="background1" w:themeFillShade="D9"/>
          </w:tcPr>
          <w:p w14:paraId="092489CD" w14:textId="77777777" w:rsidR="00D75FCC" w:rsidRPr="00421561" w:rsidRDefault="00D75FCC" w:rsidP="00390BB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885" w:type="dxa"/>
            <w:tcBorders>
              <w:right w:val="single" w:sz="4" w:space="0" w:color="auto"/>
            </w:tcBorders>
          </w:tcPr>
          <w:p w14:paraId="264D0B59" w14:textId="61DD9855" w:rsidR="00D75FCC" w:rsidRPr="00EF29C2" w:rsidRDefault="008449B9" w:rsidP="00390BBD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D75FCC">
              <w:rPr>
                <w:i/>
                <w:color w:val="C00000"/>
                <w:highlight w:val="yellow"/>
              </w:rPr>
              <w:t>Info Sheet</w:t>
            </w:r>
            <w:r w:rsidR="00D75FCC" w:rsidRPr="00EF29C2">
              <w:rPr>
                <w:i/>
                <w:color w:val="C00000"/>
                <w:highlight w:val="yellow"/>
              </w:rPr>
              <w:t>:</w:t>
            </w:r>
            <w:r>
              <w:rPr>
                <w:i/>
                <w:color w:val="C00000"/>
                <w:highlight w:val="yellow"/>
              </w:rPr>
              <w:t xml:space="preserve"> </w:t>
            </w:r>
            <w:r w:rsidR="008C67FF">
              <w:rPr>
                <w:i/>
                <w:color w:val="C00000"/>
                <w:highlight w:val="yellow"/>
              </w:rPr>
              <w:t>T</w:t>
            </w:r>
            <w:r w:rsidR="00D75FCC">
              <w:rPr>
                <w:i/>
                <w:color w:val="C00000"/>
                <w:highlight w:val="yellow"/>
              </w:rPr>
              <w:t>reat Arm</w:t>
            </w:r>
            <w:r w:rsidR="008C67FF">
              <w:rPr>
                <w:i/>
                <w:color w:val="C00000"/>
                <w:highlight w:val="yellow"/>
              </w:rPr>
              <w:t xml:space="preserve">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288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B91FE2" w14:textId="77777777" w:rsidR="00D75FCC" w:rsidRPr="00854B44" w:rsidRDefault="00D75FCC" w:rsidP="00390BBD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B9F30E1" wp14:editId="2523338E">
                  <wp:extent cx="159532" cy="159532"/>
                  <wp:effectExtent l="0" t="0" r="0" b="0"/>
                  <wp:docPr id="14" name="Picture 1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value.</w:t>
            </w:r>
          </w:p>
        </w:tc>
      </w:tr>
    </w:tbl>
    <w:p w14:paraId="161D42FA" w14:textId="77777777" w:rsidR="00D75FCC" w:rsidRDefault="00D75FCC" w:rsidP="00390BBD">
      <w:pPr>
        <w:spacing w:after="0"/>
      </w:pPr>
    </w:p>
    <w:p w14:paraId="16074388" w14:textId="0C496150" w:rsidR="00E373E8" w:rsidRDefault="00EF29C2" w:rsidP="00390BBD">
      <w:pPr>
        <w:pStyle w:val="ListParagraph"/>
        <w:spacing w:after="0"/>
      </w:pPr>
      <w:r>
        <w:t xml:space="preserve">Ensure you have two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>rm (</w:t>
      </w:r>
      <w:proofErr w:type="spellStart"/>
      <w:r w:rsidR="00D75FCC">
        <w:rPr>
          <w:b/>
          <w:color w:val="002060"/>
        </w:rPr>
        <w:t>T</w:t>
      </w:r>
      <w:r w:rsidRPr="00D75FCC">
        <w:rPr>
          <w:b/>
          <w:color w:val="002060"/>
        </w:rPr>
        <w:t>reatment</w:t>
      </w:r>
      <w:r w:rsidR="00D75FCC" w:rsidRPr="00D75FCC">
        <w:rPr>
          <w:b/>
          <w:color w:val="002060"/>
        </w:rPr>
        <w:t>A</w:t>
      </w:r>
      <w:r w:rsidR="001E163D" w:rsidRPr="00D75FCC">
        <w:rPr>
          <w:b/>
          <w:color w:val="002060"/>
        </w:rPr>
        <w:t>rm</w:t>
      </w:r>
      <w:r w:rsidR="00D75FCC" w:rsidRPr="003E08DC">
        <w:rPr>
          <w:i/>
          <w:highlight w:val="yellow"/>
        </w:rPr>
        <w:t>n</w:t>
      </w:r>
      <w:proofErr w:type="spellEnd"/>
      <w:r w:rsidR="00D75FCC" w:rsidRPr="003E08DC">
        <w:rPr>
          <w:i/>
          <w:highlight w:val="yellow"/>
        </w:rPr>
        <w:t>-n</w:t>
      </w:r>
      <w:r w:rsidR="003E08DC">
        <w:t>)</w:t>
      </w:r>
      <w:r w:rsidR="001E163D">
        <w:t xml:space="preserve"> </w:t>
      </w:r>
      <w:r>
        <w:t>nodes in your graph.</w:t>
      </w:r>
    </w:p>
    <w:p w14:paraId="46F0E7C5" w14:textId="5A1DA74C" w:rsidR="0047410F" w:rsidRDefault="0047410F" w:rsidP="00E373E8">
      <w:pPr>
        <w:pStyle w:val="ListParagraph"/>
      </w:pPr>
    </w:p>
    <w:p w14:paraId="3EA80512" w14:textId="765143DA" w:rsidR="00390BBD" w:rsidRDefault="00390BBD" w:rsidP="00E373E8">
      <w:pPr>
        <w:pStyle w:val="ListParagraph"/>
      </w:pPr>
    </w:p>
    <w:p w14:paraId="26A4EB9F" w14:textId="52AE414E" w:rsidR="00390BBD" w:rsidRDefault="00390BBD" w:rsidP="00E373E8">
      <w:pPr>
        <w:pStyle w:val="ListParagraph"/>
      </w:pPr>
    </w:p>
    <w:p w14:paraId="020C20F6" w14:textId="7FF29213" w:rsidR="00390BBD" w:rsidRDefault="00390BBD" w:rsidP="00E373E8">
      <w:pPr>
        <w:pStyle w:val="ListParagraph"/>
      </w:pPr>
    </w:p>
    <w:p w14:paraId="17DAD997" w14:textId="193EED6E" w:rsidR="00390BBD" w:rsidRDefault="00390BBD" w:rsidP="00E373E8">
      <w:pPr>
        <w:pStyle w:val="ListParagraph"/>
      </w:pPr>
    </w:p>
    <w:p w14:paraId="1E276357" w14:textId="5A1389A7" w:rsidR="00390BBD" w:rsidRDefault="00390BBD" w:rsidP="00E373E8">
      <w:pPr>
        <w:pStyle w:val="ListParagraph"/>
      </w:pPr>
    </w:p>
    <w:p w14:paraId="71861F27" w14:textId="0F6B0AC7" w:rsidR="00390BBD" w:rsidRDefault="00390BBD" w:rsidP="00E373E8">
      <w:pPr>
        <w:pStyle w:val="ListParagraph"/>
      </w:pPr>
    </w:p>
    <w:p w14:paraId="660A2BEE" w14:textId="2D473A6E" w:rsidR="00E373E8" w:rsidRDefault="003E08DC" w:rsidP="00BD0C9A">
      <w:pPr>
        <w:pStyle w:val="ListParagraph"/>
        <w:numPr>
          <w:ilvl w:val="0"/>
          <w:numId w:val="11"/>
        </w:numPr>
        <w:spacing w:after="0"/>
        <w:ind w:left="720" w:hanging="450"/>
      </w:pPr>
      <w:r>
        <w:lastRenderedPageBreak/>
        <w:t>Link</w:t>
      </w:r>
      <w:r w:rsidR="00EF29C2">
        <w:t xml:space="preserve"> </w:t>
      </w:r>
      <w:r w:rsidR="00EF29C2" w:rsidRPr="00EF29C2">
        <w:rPr>
          <w:b/>
          <w:i/>
        </w:rPr>
        <w:t>from</w:t>
      </w:r>
      <w:r w:rsidR="00EF29C2">
        <w:t xml:space="preserve"> the </w:t>
      </w:r>
      <w:r w:rsidR="002305B0">
        <w:rPr>
          <w:b/>
          <w:color w:val="002060"/>
        </w:rPr>
        <w:t>Study</w:t>
      </w:r>
      <w:r w:rsidR="000039EC">
        <w:t xml:space="preserve"> </w:t>
      </w:r>
      <w:r w:rsidR="00EF29C2" w:rsidRPr="00EF29C2">
        <w:rPr>
          <w:b/>
          <w:i/>
        </w:rPr>
        <w:t>to</w:t>
      </w:r>
      <w:r w:rsidR="00EF29C2">
        <w:t xml:space="preserve"> </w:t>
      </w:r>
      <w:r w:rsidR="00D75FCC">
        <w:t xml:space="preserve">each of </w:t>
      </w:r>
      <w:r w:rsidR="00EF29C2">
        <w:t xml:space="preserve">the </w:t>
      </w:r>
      <w:r w:rsidR="00CB2DA9">
        <w:t>two</w:t>
      </w:r>
      <w:r>
        <w:t xml:space="preserve"> </w:t>
      </w:r>
      <w:r w:rsidR="008449B9">
        <w:t>T</w:t>
      </w:r>
      <w:r>
        <w:t xml:space="preserve">reatment </w:t>
      </w:r>
      <w:r w:rsidR="008449B9">
        <w:t>A</w:t>
      </w:r>
      <w:r>
        <w:t xml:space="preserve">rm </w:t>
      </w:r>
      <w:r w:rsidR="00D75FCC">
        <w:t>nodes. The relations have identical values.</w:t>
      </w:r>
    </w:p>
    <w:p w14:paraId="16099A5C" w14:textId="77777777" w:rsidR="006B42CC" w:rsidRDefault="006B42CC" w:rsidP="00A042AE">
      <w:pPr>
        <w:spacing w:after="0"/>
        <w:ind w:left="720"/>
      </w:pPr>
    </w:p>
    <w:p w14:paraId="48FBECE6" w14:textId="4EE2C113" w:rsidR="006B42CC" w:rsidRDefault="006B42CC" w:rsidP="00390BBD">
      <w:pPr>
        <w:spacing w:after="0"/>
        <w:ind w:firstLine="720"/>
      </w:pPr>
      <w:r>
        <w:rPr>
          <w:noProof/>
        </w:rPr>
        <w:drawing>
          <wp:anchor distT="0" distB="0" distL="114300" distR="114300" simplePos="0" relativeHeight="251703296" behindDoc="1" locked="0" layoutInCell="1" allowOverlap="1" wp14:anchorId="5389BD88" wp14:editId="0D65A2BC">
            <wp:simplePos x="0" y="0"/>
            <wp:positionH relativeFrom="column">
              <wp:posOffset>4359275</wp:posOffset>
            </wp:positionH>
            <wp:positionV relativeFrom="paragraph">
              <wp:posOffset>53975</wp:posOffset>
            </wp:positionV>
            <wp:extent cx="2540000" cy="1099185"/>
            <wp:effectExtent l="0" t="0" r="0" b="5715"/>
            <wp:wrapTight wrapText="bothSides">
              <wp:wrapPolygon edited="0">
                <wp:start x="0" y="0"/>
                <wp:lineTo x="0" y="21338"/>
                <wp:lineTo x="21384" y="21338"/>
                <wp:lineTo x="21384" y="0"/>
                <wp:lineTo x="0" y="0"/>
              </wp:wrapPolygon>
            </wp:wrapTight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40000" cy="1099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B42CC" w14:paraId="58649316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3BC0049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E63A3FE" w14:textId="77777777" w:rsidR="006B42CC" w:rsidRDefault="006B42CC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F973F4F" w14:textId="77777777" w:rsidR="006B42CC" w:rsidRDefault="006B42CC" w:rsidP="0099233B">
            <w:pPr>
              <w:ind w:left="71" w:right="-642"/>
            </w:pPr>
          </w:p>
        </w:tc>
      </w:tr>
      <w:tr w:rsidR="006B42CC" w14:paraId="40483C26" w14:textId="77777777" w:rsidTr="006B42CC">
        <w:trPr>
          <w:trHeight w:val="377"/>
        </w:trPr>
        <w:tc>
          <w:tcPr>
            <w:tcW w:w="850" w:type="dxa"/>
            <w:shd w:val="clear" w:color="auto" w:fill="D9D9D9" w:themeFill="background1" w:themeFillShade="D9"/>
          </w:tcPr>
          <w:p w14:paraId="256BA795" w14:textId="77777777" w:rsidR="006B42CC" w:rsidRPr="00421561" w:rsidRDefault="006B42CC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E08CAE2" w14:textId="3C7D815F" w:rsidR="006B42CC" w:rsidRDefault="006B42CC" w:rsidP="0099233B">
            <w:pPr>
              <w:ind w:left="71"/>
            </w:pPr>
            <w:proofErr w:type="spellStart"/>
            <w:r>
              <w:t>treatmentArm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5C0C15" w14:textId="77777777" w:rsidR="006B42CC" w:rsidRPr="00EF29C2" w:rsidRDefault="006B42CC" w:rsidP="0099233B">
            <w:pPr>
              <w:rPr>
                <w:i/>
              </w:rPr>
            </w:pPr>
          </w:p>
        </w:tc>
      </w:tr>
    </w:tbl>
    <w:p w14:paraId="34B008C1" w14:textId="797D16DB" w:rsidR="00E373E8" w:rsidRDefault="00E373E8" w:rsidP="00A042AE">
      <w:pPr>
        <w:spacing w:after="0"/>
        <w:ind w:left="720"/>
      </w:pPr>
    </w:p>
    <w:p w14:paraId="5F24A28A" w14:textId="578A33C4" w:rsidR="00EF29C2" w:rsidRDefault="00EF29C2" w:rsidP="003D3182">
      <w:pPr>
        <w:ind w:left="720"/>
      </w:pPr>
      <w:r>
        <w:t xml:space="preserve">There should now be one </w:t>
      </w:r>
      <w:proofErr w:type="spellStart"/>
      <w:proofErr w:type="gramStart"/>
      <w:r w:rsidR="006B42CC" w:rsidRPr="006B42CC">
        <w:rPr>
          <w:b/>
          <w:i/>
          <w:color w:val="632423" w:themeColor="accent2" w:themeShade="80"/>
        </w:rPr>
        <w:t>eg:</w:t>
      </w:r>
      <w:r w:rsidRPr="006B42CC">
        <w:rPr>
          <w:b/>
          <w:i/>
          <w:color w:val="632423" w:themeColor="accent2" w:themeShade="80"/>
        </w:rPr>
        <w:t>treatment</w:t>
      </w:r>
      <w:r w:rsidR="009421D0" w:rsidRPr="006B42CC">
        <w:rPr>
          <w:b/>
          <w:i/>
          <w:color w:val="632423" w:themeColor="accent2" w:themeShade="80"/>
        </w:rPr>
        <w:t>A</w:t>
      </w:r>
      <w:r w:rsidRPr="006B42CC">
        <w:rPr>
          <w:b/>
          <w:i/>
          <w:color w:val="632423" w:themeColor="accent2" w:themeShade="80"/>
        </w:rPr>
        <w:t>rm</w:t>
      </w:r>
      <w:proofErr w:type="spellEnd"/>
      <w:proofErr w:type="gramEnd"/>
      <w:r>
        <w:t xml:space="preserve"> link to each of the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nodes. </w:t>
      </w:r>
    </w:p>
    <w:p w14:paraId="62B7B7E4" w14:textId="2D18A346" w:rsidR="00CB2DA9" w:rsidRDefault="00CB2DA9" w:rsidP="00390BBD">
      <w:pPr>
        <w:pStyle w:val="ListParagraph"/>
        <w:numPr>
          <w:ilvl w:val="0"/>
          <w:numId w:val="11"/>
        </w:numPr>
        <w:spacing w:after="0"/>
        <w:ind w:left="720" w:hanging="446"/>
      </w:pPr>
      <w:r>
        <w:t xml:space="preserve">Create </w:t>
      </w:r>
      <w:r w:rsidR="00235A24">
        <w:t xml:space="preserve">two </w:t>
      </w:r>
      <w:r w:rsidR="008449B9" w:rsidRPr="008449B9">
        <w:t>T</w:t>
      </w:r>
      <w:r w:rsidR="00235A24" w:rsidRPr="008449B9">
        <w:t xml:space="preserve">reatment </w:t>
      </w:r>
      <w:r w:rsidR="008449B9" w:rsidRPr="008449B9">
        <w:t>T</w:t>
      </w:r>
      <w:r w:rsidR="00235A24" w:rsidRPr="008449B9">
        <w:t>ype</w:t>
      </w:r>
      <w:r w:rsidR="00235A24" w:rsidRPr="008449B9">
        <w:rPr>
          <w:u w:val="single"/>
        </w:rPr>
        <w:t xml:space="preserve"> </w:t>
      </w:r>
      <w:r>
        <w:t>node</w:t>
      </w:r>
      <w:r w:rsidR="00235A24">
        <w:t>s</w:t>
      </w:r>
      <w:r>
        <w:t xml:space="preserve"> to represent </w:t>
      </w:r>
      <w:proofErr w:type="spellStart"/>
      <w:r w:rsidR="00235A24" w:rsidRPr="003D3182">
        <w:rPr>
          <w:b/>
          <w:color w:val="002060"/>
        </w:rPr>
        <w:t>Placebo</w:t>
      </w:r>
      <w:r w:rsidR="009421D0">
        <w:rPr>
          <w:b/>
          <w:color w:val="002060"/>
        </w:rPr>
        <w:t>Arm</w:t>
      </w:r>
      <w:proofErr w:type="spellEnd"/>
      <w:r w:rsidR="00235A24">
        <w:t xml:space="preserve"> and</w:t>
      </w:r>
      <w:r w:rsidR="00235A24" w:rsidRPr="003D3182">
        <w:rPr>
          <w:b/>
          <w:color w:val="002060"/>
        </w:rPr>
        <w:t xml:space="preserve"> </w:t>
      </w:r>
      <w:proofErr w:type="spellStart"/>
      <w:r w:rsidR="00235A24" w:rsidRPr="003D3182">
        <w:rPr>
          <w:b/>
          <w:color w:val="002060"/>
        </w:rPr>
        <w:t>Active</w:t>
      </w:r>
      <w:r w:rsidR="009421D0">
        <w:rPr>
          <w:b/>
          <w:color w:val="002060"/>
        </w:rPr>
        <w:t>Arm</w:t>
      </w:r>
      <w:proofErr w:type="spellEnd"/>
      <w:r w:rsidR="00235A24" w:rsidRPr="003D3182">
        <w:rPr>
          <w:b/>
          <w:color w:val="002060"/>
        </w:rPr>
        <w:t xml:space="preserve"> </w:t>
      </w:r>
      <w:r w:rsidR="00235A24">
        <w:t>treatments</w:t>
      </w:r>
    </w:p>
    <w:p w14:paraId="7C193CE7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2B9D9223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6F42615A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9DA836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B4B1CD3" w14:textId="77777777" w:rsidR="00235A24" w:rsidRDefault="00235A24" w:rsidP="000039EC"/>
        </w:tc>
      </w:tr>
      <w:tr w:rsidR="003F56E2" w14:paraId="4DA78978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5FAC86E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20E7DD5C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A23E224" w14:textId="77777777" w:rsidR="003F56E2" w:rsidRDefault="003F56E2" w:rsidP="000039EC"/>
        </w:tc>
      </w:tr>
      <w:tr w:rsidR="00235A24" w14:paraId="70082E29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6FC0721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1DAA6298" w14:textId="78DD515F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PlaceboArm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C952063" w14:textId="5826590F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0F0F8B4B" w14:textId="35E11B33" w:rsidR="00235A24" w:rsidRDefault="00235A24" w:rsidP="00235A24">
      <w:pPr>
        <w:pStyle w:val="ListParagraph"/>
        <w:spacing w:after="0"/>
      </w:pPr>
    </w:p>
    <w:p w14:paraId="5A10F655" w14:textId="77777777" w:rsidR="00235A24" w:rsidRDefault="00235A24" w:rsidP="00235A24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235A24" w14:paraId="6ABF440F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57C706C6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095BC95A" w14:textId="77777777" w:rsidR="00235A24" w:rsidRDefault="00235A24" w:rsidP="000039EC">
            <w:proofErr w:type="spellStart"/>
            <w:r>
              <w:t>eg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4838FF" w14:textId="77777777" w:rsidR="00235A24" w:rsidRDefault="00235A24" w:rsidP="000039EC"/>
        </w:tc>
      </w:tr>
      <w:tr w:rsidR="003F56E2" w14:paraId="1DB73819" w14:textId="77777777" w:rsidTr="000039EC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50A57E20" w14:textId="77777777" w:rsidR="003F56E2" w:rsidRPr="00421561" w:rsidRDefault="003F56E2" w:rsidP="000039EC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7E481A4" w14:textId="77777777" w:rsidR="003F56E2" w:rsidRDefault="003F56E2" w:rsidP="000039EC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4E5FA0" w14:textId="77777777" w:rsidR="003F56E2" w:rsidRDefault="003F56E2" w:rsidP="000039EC"/>
        </w:tc>
      </w:tr>
      <w:tr w:rsidR="00235A24" w14:paraId="7088D31D" w14:textId="77777777" w:rsidTr="000039EC">
        <w:tc>
          <w:tcPr>
            <w:tcW w:w="895" w:type="dxa"/>
            <w:shd w:val="clear" w:color="auto" w:fill="D9D9D9" w:themeFill="background1" w:themeFillShade="D9"/>
          </w:tcPr>
          <w:p w14:paraId="46A2E0D8" w14:textId="77777777" w:rsidR="00235A24" w:rsidRPr="00421561" w:rsidRDefault="00235A2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1989FCC" w14:textId="0AC82635" w:rsidR="00235A24" w:rsidRPr="00235A24" w:rsidRDefault="00C77131" w:rsidP="000039EC">
            <w:pPr>
              <w:rPr>
                <w:highlight w:val="yellow"/>
              </w:rPr>
            </w:pPr>
            <w:proofErr w:type="spellStart"/>
            <w:r w:rsidRPr="00C77131">
              <w:t>ActiveArm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7375371" w14:textId="5AAFF383" w:rsidR="00235A24" w:rsidRPr="00854B44" w:rsidRDefault="00235A24" w:rsidP="000039EC">
            <w:pPr>
              <w:rPr>
                <w:i/>
                <w:highlight w:val="yellow"/>
              </w:rPr>
            </w:pPr>
          </w:p>
        </w:tc>
      </w:tr>
    </w:tbl>
    <w:p w14:paraId="7A79BF7D" w14:textId="77777777" w:rsidR="00235A24" w:rsidRDefault="00235A24" w:rsidP="00235A24">
      <w:pPr>
        <w:spacing w:after="0"/>
      </w:pPr>
    </w:p>
    <w:p w14:paraId="5BBFF307" w14:textId="14D75345" w:rsidR="004E75B4" w:rsidRDefault="004E75B4" w:rsidP="00390BBD">
      <w:pPr>
        <w:pStyle w:val="ListParagraph"/>
        <w:numPr>
          <w:ilvl w:val="0"/>
          <w:numId w:val="11"/>
        </w:numPr>
        <w:spacing w:after="0"/>
        <w:ind w:left="720" w:hanging="450"/>
      </w:pPr>
      <w:r>
        <w:t>Now join each</w:t>
      </w:r>
      <w:r w:rsidR="003E08DC">
        <w:t xml:space="preserve"> </w:t>
      </w:r>
      <w:r w:rsidR="008449B9">
        <w:t>T</w:t>
      </w:r>
      <w:r w:rsidR="003E08DC">
        <w:t xml:space="preserve">reatment </w:t>
      </w:r>
      <w:r w:rsidR="008449B9">
        <w:t>A</w:t>
      </w:r>
      <w:r w:rsidR="003E08DC">
        <w:t xml:space="preserve">rm </w:t>
      </w:r>
      <w:r>
        <w:t xml:space="preserve">node (created in </w:t>
      </w:r>
      <w:r w:rsidR="006B42CC" w:rsidRPr="00D75FCC">
        <w:rPr>
          <w:b/>
        </w:rPr>
        <w:t>S</w:t>
      </w:r>
      <w:r w:rsidRPr="00D75FCC">
        <w:rPr>
          <w:b/>
        </w:rPr>
        <w:t xml:space="preserve">tep </w:t>
      </w:r>
      <w:r w:rsidR="006B42CC" w:rsidRPr="00D75FCC">
        <w:rPr>
          <w:b/>
        </w:rPr>
        <w:fldChar w:fldCharType="begin"/>
      </w:r>
      <w:r w:rsidR="006B42CC" w:rsidRPr="00D75FCC">
        <w:rPr>
          <w:b/>
        </w:rPr>
        <w:instrText xml:space="preserve"> REF _Ref505856609 \r \h </w:instrText>
      </w:r>
      <w:r w:rsidR="00D75FCC">
        <w:rPr>
          <w:b/>
        </w:rPr>
        <w:instrText xml:space="preserve"> \* MERGEFORMAT </w:instrText>
      </w:r>
      <w:r w:rsidR="006B42CC" w:rsidRPr="00D75FCC">
        <w:rPr>
          <w:b/>
        </w:rPr>
      </w:r>
      <w:r w:rsidR="006B42CC" w:rsidRPr="00D75FCC">
        <w:rPr>
          <w:b/>
        </w:rPr>
        <w:fldChar w:fldCharType="separate"/>
      </w:r>
      <w:r w:rsidR="00A05E15">
        <w:rPr>
          <w:b/>
        </w:rPr>
        <w:t>5</w:t>
      </w:r>
      <w:r w:rsidR="006B42CC" w:rsidRPr="00D75FCC">
        <w:rPr>
          <w:b/>
        </w:rPr>
        <w:fldChar w:fldCharType="end"/>
      </w:r>
      <w:r w:rsidRPr="006B42CC">
        <w:t>)</w:t>
      </w:r>
      <w:r>
        <w:t xml:space="preserve"> to one of the </w:t>
      </w:r>
      <w:r w:rsidR="008449B9" w:rsidRPr="008449B9">
        <w:t>T</w:t>
      </w:r>
      <w:r w:rsidR="00D75FCC" w:rsidRPr="008449B9">
        <w:t xml:space="preserve">reatment </w:t>
      </w:r>
      <w:r w:rsidR="008449B9" w:rsidRPr="008449B9">
        <w:t>T</w:t>
      </w:r>
      <w:r w:rsidR="00D75FCC" w:rsidRPr="008449B9">
        <w:t>ype</w:t>
      </w:r>
      <w:r w:rsidR="00D75FCC">
        <w:t xml:space="preserve"> </w:t>
      </w:r>
      <w:r>
        <w:t>nodes</w:t>
      </w:r>
      <w:r w:rsidR="008449B9">
        <w:t>.</w:t>
      </w:r>
      <w:r>
        <w:t xml:space="preserve"> It does not matter which is </w:t>
      </w:r>
      <w:r w:rsidR="00C77131">
        <w:t xml:space="preserve">linked to the </w:t>
      </w:r>
      <w:proofErr w:type="spellStart"/>
      <w:r w:rsidR="00C77131">
        <w:rPr>
          <w:b/>
          <w:color w:val="002060"/>
        </w:rPr>
        <w:t>PlaceboArm</w:t>
      </w:r>
      <w:proofErr w:type="spellEnd"/>
      <w:r w:rsidR="00C77131">
        <w:t xml:space="preserve"> or</w:t>
      </w:r>
      <w:r w:rsidR="003E08DC">
        <w:t xml:space="preserve"> the</w:t>
      </w:r>
      <w:r w:rsidR="00C77131">
        <w:t xml:space="preserve"> </w:t>
      </w:r>
      <w:proofErr w:type="spellStart"/>
      <w:r w:rsidR="00C77131" w:rsidRPr="00C77131">
        <w:rPr>
          <w:b/>
          <w:color w:val="002060"/>
        </w:rPr>
        <w:t>ActiveArm</w:t>
      </w:r>
      <w:proofErr w:type="spellEnd"/>
      <w:r>
        <w:t xml:space="preserve">. </w:t>
      </w:r>
      <w:r w:rsidR="00571CBA">
        <w:t xml:space="preserve"> You will create two </w:t>
      </w:r>
      <w:r w:rsidR="00D75FCC">
        <w:t>links, each with the same label:</w:t>
      </w:r>
    </w:p>
    <w:p w14:paraId="6B8CBDC1" w14:textId="10B9D1D8" w:rsidR="004E75B4" w:rsidRDefault="0047410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4E75B4" w14:paraId="079BF6C9" w14:textId="77777777" w:rsidTr="008F5B4D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11587D31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AC77FD2" w14:textId="77777777" w:rsidR="004E75B4" w:rsidRDefault="004E75B4" w:rsidP="000039EC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27F458D" w14:textId="77777777" w:rsidR="004E75B4" w:rsidRDefault="004E75B4" w:rsidP="000039EC">
            <w:pPr>
              <w:ind w:left="71" w:right="-642"/>
            </w:pPr>
          </w:p>
        </w:tc>
      </w:tr>
      <w:tr w:rsidR="004E75B4" w14:paraId="4F25AAF7" w14:textId="77777777" w:rsidTr="008F5B4D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573837" w14:textId="77777777" w:rsidR="004E75B4" w:rsidRPr="00421561" w:rsidRDefault="004E75B4" w:rsidP="000039EC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E145C7C" w14:textId="56C3B4E0" w:rsidR="004E75B4" w:rsidRDefault="004E75B4" w:rsidP="000039EC">
            <w:pPr>
              <w:ind w:left="71"/>
            </w:pPr>
            <w:proofErr w:type="spellStart"/>
            <w:r>
              <w:t>treatment</w:t>
            </w:r>
            <w:r w:rsidR="00C77131">
              <w:t>ArmT</w:t>
            </w:r>
            <w:r>
              <w:t>ype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2CFE53" w14:textId="41E88D1B" w:rsidR="004E75B4" w:rsidRPr="00EF29C2" w:rsidRDefault="004E75B4" w:rsidP="000039EC">
            <w:pPr>
              <w:rPr>
                <w:i/>
              </w:rPr>
            </w:pPr>
          </w:p>
        </w:tc>
      </w:tr>
    </w:tbl>
    <w:p w14:paraId="77943E44" w14:textId="77777777" w:rsidR="004E75B4" w:rsidRDefault="004E75B4" w:rsidP="004E75B4">
      <w:pPr>
        <w:pStyle w:val="ListParagraph"/>
        <w:spacing w:after="0"/>
      </w:pPr>
    </w:p>
    <w:p w14:paraId="76EFDDEA" w14:textId="0588C38A" w:rsidR="004E75B4" w:rsidRDefault="004E75B4" w:rsidP="004E75B4">
      <w:pPr>
        <w:spacing w:after="0"/>
      </w:pPr>
      <w:r>
        <w:t xml:space="preserve">The </w:t>
      </w:r>
      <w:r w:rsidR="003E08DC">
        <w:t>Study an</w:t>
      </w:r>
      <w:r>
        <w:t>d</w:t>
      </w:r>
      <w:r w:rsidR="003E08DC">
        <w:t xml:space="preserve"> Treatment Arm </w:t>
      </w:r>
      <w:r>
        <w:t>portion of your graph should look similar to:</w:t>
      </w:r>
    </w:p>
    <w:p w14:paraId="25F21258" w14:textId="77777777" w:rsidR="00C77131" w:rsidRDefault="00C77131" w:rsidP="004E75B4">
      <w:pPr>
        <w:spacing w:after="0"/>
        <w:jc w:val="center"/>
      </w:pPr>
    </w:p>
    <w:p w14:paraId="754C32CE" w14:textId="77777777" w:rsidR="00C77131" w:rsidRDefault="00C77131" w:rsidP="004E75B4">
      <w:pPr>
        <w:spacing w:after="0"/>
        <w:jc w:val="center"/>
      </w:pPr>
    </w:p>
    <w:p w14:paraId="2F6E1540" w14:textId="77777777" w:rsidR="00C77131" w:rsidRDefault="00C77131" w:rsidP="004E75B4">
      <w:pPr>
        <w:spacing w:after="0"/>
        <w:jc w:val="center"/>
      </w:pPr>
    </w:p>
    <w:p w14:paraId="4B763483" w14:textId="33A0807D" w:rsidR="004E75B4" w:rsidRDefault="00C77131" w:rsidP="004E75B4">
      <w:pPr>
        <w:spacing w:after="0"/>
        <w:jc w:val="center"/>
      </w:pPr>
      <w:r>
        <w:rPr>
          <w:noProof/>
        </w:rPr>
        <w:drawing>
          <wp:inline distT="0" distB="0" distL="0" distR="0" wp14:anchorId="2318F60F" wp14:editId="571CD4A7">
            <wp:extent cx="3003550" cy="1903111"/>
            <wp:effectExtent l="0" t="0" r="6350" b="1905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424" cy="19068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E486F" w14:textId="60F3A6E6" w:rsidR="004E75B4" w:rsidRDefault="004E75B4" w:rsidP="004E75B4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DA57C0" w:rsidRPr="00EC7DD3" w14:paraId="4F027229" w14:textId="77777777" w:rsidTr="003D3182">
        <w:tc>
          <w:tcPr>
            <w:tcW w:w="805" w:type="dxa"/>
          </w:tcPr>
          <w:p w14:paraId="506C0152" w14:textId="77777777" w:rsidR="00DA57C0" w:rsidRDefault="00DA57C0" w:rsidP="003D3182">
            <w:pPr>
              <w:jc w:val="right"/>
              <w:rPr>
                <w:b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2BE26849" wp14:editId="27C786BF">
                  <wp:extent cx="361950" cy="450230"/>
                  <wp:effectExtent l="0" t="0" r="0" b="6985"/>
                  <wp:docPr id="52" name="Picture 52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5A7B80A0" w14:textId="3DE35441" w:rsidR="00DA57C0" w:rsidRPr="00EC7DD3" w:rsidRDefault="00DA57C0" w:rsidP="003D3182">
            <w:r>
              <w:t xml:space="preserve">Click </w:t>
            </w:r>
            <w:r>
              <w:object w:dxaOrig="960" w:dyaOrig="255" w14:anchorId="076B29D9">
                <v:shape id="_x0000_i1027" type="#_x0000_t75" style="width:47.6pt;height:13.15pt" o:ole="">
                  <v:imagedata r:id="rId22" o:title=""/>
                </v:shape>
                <o:OLEObject Type="Embed" ProgID="PBrush" ShapeID="_x0000_i1027" DrawAspect="Content" ObjectID="_1579894139" r:id="rId23"/>
              </w:object>
            </w:r>
            <w:r>
              <w:t xml:space="preserve"> to create a copy in case anything goes wrong in the next steps.</w:t>
            </w:r>
          </w:p>
        </w:tc>
      </w:tr>
    </w:tbl>
    <w:p w14:paraId="3076A3EC" w14:textId="77777777" w:rsidR="0051369A" w:rsidRDefault="0051369A" w:rsidP="0051369A">
      <w:pPr>
        <w:spacing w:after="0"/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51369A" w:rsidRPr="00EC7DD3" w14:paraId="3036D63C" w14:textId="77777777" w:rsidTr="003825B7">
        <w:tc>
          <w:tcPr>
            <w:tcW w:w="805" w:type="dxa"/>
          </w:tcPr>
          <w:p w14:paraId="527B595E" w14:textId="77777777" w:rsidR="0051369A" w:rsidRDefault="0051369A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42C59317" wp14:editId="30A8A449">
                  <wp:extent cx="412750" cy="412750"/>
                  <wp:effectExtent l="0" t="0" r="6350" b="6350"/>
                  <wp:docPr id="64" name="Picture 6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612053AC" w14:textId="7386D99A" w:rsidR="0051369A" w:rsidRPr="00EC7DD3" w:rsidRDefault="0051369A" w:rsidP="00D75FCC">
            <w:pPr>
              <w:jc w:val="both"/>
            </w:pPr>
            <w:r>
              <w:t xml:space="preserve">In these steps </w:t>
            </w:r>
            <w:r w:rsidR="008C67FF">
              <w:t>you</w:t>
            </w:r>
            <w:r>
              <w:t xml:space="preserve"> defined two Treatment Arms that are unique to your study, then assigned those arms </w:t>
            </w:r>
            <w:ins w:id="20" w:author="Johannes Ulander" w:date="2018-02-11T00:03:00Z">
              <w:r w:rsidR="00D52AC8">
                <w:t xml:space="preserve">to </w:t>
              </w:r>
            </w:ins>
            <w:r>
              <w:t xml:space="preserve">one of two </w:t>
            </w:r>
            <w:r w:rsidRPr="008449B9">
              <w:t>Treatment Arm Types</w:t>
            </w:r>
            <w:r>
              <w:t xml:space="preserve">: </w:t>
            </w:r>
            <w:proofErr w:type="spellStart"/>
            <w:r>
              <w:t>PlaceboArm</w:t>
            </w:r>
            <w:proofErr w:type="spellEnd"/>
            <w:r>
              <w:t xml:space="preserve">, </w:t>
            </w:r>
            <w:proofErr w:type="spellStart"/>
            <w:r>
              <w:t>ActiveArm</w:t>
            </w:r>
            <w:proofErr w:type="spellEnd"/>
            <w:r>
              <w:t>.  These "type of arm" nodes are identical across the studies in the workshop and allow identification of "all persons who received active treatment."  In a real application, the Treatment Arm would be further extended to include dosage and administration information unique to that study. This graph would be too complex for the workshop.</w:t>
            </w:r>
          </w:p>
        </w:tc>
      </w:tr>
    </w:tbl>
    <w:p w14:paraId="76C90F79" w14:textId="74F7A84D" w:rsidR="00DC32CC" w:rsidRDefault="00A042AE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1" w:name="_Toc505860310"/>
      <w:r>
        <w:t>A</w:t>
      </w:r>
      <w:r w:rsidR="00DC32CC">
        <w:t>dd P</w:t>
      </w:r>
      <w:r w:rsidR="008F5B4D">
        <w:t xml:space="preserve">ersons </w:t>
      </w:r>
      <w:r w:rsidR="00D63D3E">
        <w:t xml:space="preserve">and </w:t>
      </w:r>
      <w:r w:rsidR="00003CC6">
        <w:t>Treatment</w:t>
      </w:r>
      <w:r w:rsidR="008F5B4D">
        <w:t>s</w:t>
      </w:r>
      <w:bookmarkEnd w:id="21"/>
    </w:p>
    <w:p w14:paraId="7C94822F" w14:textId="461F1650" w:rsidR="008F5B4D" w:rsidRDefault="008F5B4D" w:rsidP="00390BBD">
      <w:pPr>
        <w:pStyle w:val="ListParagraph"/>
        <w:numPr>
          <w:ilvl w:val="0"/>
          <w:numId w:val="7"/>
        </w:numPr>
        <w:spacing w:after="0"/>
        <w:ind w:left="720"/>
      </w:pPr>
      <w:r>
        <w:t>Add t</w:t>
      </w:r>
      <w:r w:rsidR="008C67FF">
        <w:t>wo</w:t>
      </w:r>
      <w:r>
        <w:t xml:space="preserve"> </w:t>
      </w:r>
      <w:r w:rsidRPr="003D3182">
        <w:rPr>
          <w:b/>
          <w:color w:val="002060"/>
        </w:rPr>
        <w:t>Person</w:t>
      </w:r>
      <w:r w:rsidR="008449B9">
        <w:t xml:space="preserve"> nodes using values from your </w:t>
      </w:r>
      <w:r w:rsidR="008449B9" w:rsidRPr="008449B9">
        <w:rPr>
          <w:b/>
          <w:sz w:val="24"/>
          <w:szCs w:val="24"/>
        </w:rPr>
        <w:t>Info Sheet</w:t>
      </w:r>
      <w:r w:rsidR="008449B9">
        <w:t xml:space="preserve">. </w:t>
      </w:r>
    </w:p>
    <w:p w14:paraId="2B61A8F7" w14:textId="77777777" w:rsidR="008F5B4D" w:rsidRDefault="008F5B4D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F5B4D" w14:paraId="5F4416C0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C9BC7BF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F4AD72E" w14:textId="77777777" w:rsidR="008F5B4D" w:rsidRDefault="008F5B4D" w:rsidP="00CF3127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52DF606" w14:textId="77777777" w:rsidR="008F5B4D" w:rsidRDefault="008F5B4D" w:rsidP="00CF3127"/>
        </w:tc>
      </w:tr>
      <w:tr w:rsidR="003F56E2" w14:paraId="2EEA5E97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75BDEDD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0A817A16" w14:textId="77777777" w:rsidR="003F56E2" w:rsidRDefault="003F56E2" w:rsidP="00CF3127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356181" w14:textId="77777777" w:rsidR="003F56E2" w:rsidRDefault="003F56E2" w:rsidP="00CF3127"/>
        </w:tc>
      </w:tr>
      <w:tr w:rsidR="008F5B4D" w14:paraId="073338FE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5229A408" w14:textId="77777777" w:rsidR="008F5B4D" w:rsidRPr="00421561" w:rsidRDefault="008F5B4D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286B068" w14:textId="69435832" w:rsidR="008F5B4D" w:rsidRPr="00EF29C2" w:rsidRDefault="008449B9" w:rsidP="00CF3127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F5B4D">
              <w:rPr>
                <w:i/>
                <w:color w:val="C00000"/>
                <w:highlight w:val="yellow"/>
              </w:rPr>
              <w:t xml:space="preserve">Info </w:t>
            </w:r>
            <w:r w:rsidR="008F5B4D" w:rsidRPr="008C67FF">
              <w:rPr>
                <w:i/>
                <w:color w:val="C00000"/>
                <w:highlight w:val="yellow"/>
              </w:rPr>
              <w:t>Sheet: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</w:t>
            </w:r>
            <w:r w:rsidR="008F5B4D" w:rsidRPr="008C67FF">
              <w:rPr>
                <w:i/>
                <w:color w:val="C00000"/>
                <w:highlight w:val="yellow"/>
              </w:rPr>
              <w:t>Person</w:t>
            </w:r>
            <w:r w:rsidR="008C67FF" w:rsidRPr="008C67FF">
              <w:rPr>
                <w:i/>
                <w:color w:val="C00000"/>
                <w:highlight w:val="yellow"/>
              </w:rPr>
              <w:t xml:space="preserve"> One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42A5608" w14:textId="77777777" w:rsidR="008F5B4D" w:rsidRPr="00854B44" w:rsidRDefault="008F5B4D" w:rsidP="00CF3127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78E27B00" wp14:editId="2395A04B">
                  <wp:extent cx="159532" cy="159532"/>
                  <wp:effectExtent l="0" t="0" r="0" b="0"/>
                  <wp:docPr id="15" name="Picture 1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5338EAA1" w14:textId="77777777" w:rsidR="006C17A7" w:rsidRDefault="006C17A7" w:rsidP="008C67FF">
      <w:pPr>
        <w:spacing w:after="0"/>
        <w:ind w:firstLine="720"/>
      </w:pPr>
    </w:p>
    <w:p w14:paraId="7822A9FE" w14:textId="6625CD11" w:rsidR="008C67FF" w:rsidRDefault="008C67FF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8C67FF" w14:paraId="5A5BEC98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64E06DF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0E82801" w14:textId="77777777" w:rsidR="008C67FF" w:rsidRDefault="008C67FF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535E78" w14:textId="77777777" w:rsidR="008C67FF" w:rsidRDefault="008C67FF" w:rsidP="0099233B"/>
        </w:tc>
      </w:tr>
      <w:tr w:rsidR="003F56E2" w14:paraId="43E086D4" w14:textId="77777777" w:rsidTr="008C67FF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6DCFD3C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36EBACC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A504129" w14:textId="77777777" w:rsidR="003F56E2" w:rsidRDefault="003F56E2" w:rsidP="0099233B"/>
        </w:tc>
      </w:tr>
      <w:tr w:rsidR="008C67FF" w14:paraId="548FAA42" w14:textId="77777777" w:rsidTr="008C67FF">
        <w:tc>
          <w:tcPr>
            <w:tcW w:w="895" w:type="dxa"/>
            <w:shd w:val="clear" w:color="auto" w:fill="D9D9D9" w:themeFill="background1" w:themeFillShade="D9"/>
          </w:tcPr>
          <w:p w14:paraId="13907C9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290903AD" w14:textId="74EC51F4" w:rsidR="008C67FF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8C67FF">
              <w:rPr>
                <w:i/>
                <w:color w:val="C00000"/>
                <w:highlight w:val="yellow"/>
              </w:rPr>
              <w:t xml:space="preserve">Info </w:t>
            </w:r>
            <w:r w:rsidR="008C67FF" w:rsidRPr="008C67FF">
              <w:rPr>
                <w:i/>
                <w:color w:val="C00000"/>
                <w:highlight w:val="yellow"/>
              </w:rPr>
              <w:t>Sheet: Person Two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9DED49E" w14:textId="77777777" w:rsidR="008C67FF" w:rsidRPr="00854B44" w:rsidRDefault="008C67FF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0D38F127" wp14:editId="5C881293">
                  <wp:extent cx="159532" cy="159532"/>
                  <wp:effectExtent l="0" t="0" r="0" b="0"/>
                  <wp:docPr id="18" name="Picture 18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4FBC7641" w14:textId="77777777" w:rsidR="00390BBD" w:rsidRDefault="00390BBD" w:rsidP="00390BBD">
      <w:pPr>
        <w:pStyle w:val="ListParagraph"/>
        <w:spacing w:after="0"/>
      </w:pPr>
    </w:p>
    <w:p w14:paraId="4F9559AA" w14:textId="6E29AC1B" w:rsidR="008F5B4D" w:rsidRDefault="0068744A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Create </w:t>
      </w:r>
      <w:proofErr w:type="spellStart"/>
      <w:r w:rsidR="00A9583E">
        <w:rPr>
          <w:b/>
          <w:i/>
          <w:color w:val="632423" w:themeColor="accent2" w:themeShade="80"/>
        </w:rPr>
        <w:t>participatesIn</w:t>
      </w:r>
      <w:proofErr w:type="spellEnd"/>
      <w:r>
        <w:t xml:space="preserve"> relations </w:t>
      </w:r>
      <w:r w:rsidRPr="00C345B2">
        <w:rPr>
          <w:b/>
          <w:i/>
        </w:rPr>
        <w:t>from</w:t>
      </w:r>
      <w:r>
        <w:t xml:space="preserve"> </w:t>
      </w:r>
      <w:r w:rsidR="006C17A7">
        <w:t xml:space="preserve">each of the two Person nodes </w:t>
      </w:r>
      <w:r w:rsidRPr="00C345B2">
        <w:rPr>
          <w:b/>
          <w:i/>
        </w:rPr>
        <w:t>to</w:t>
      </w:r>
      <w:r>
        <w:t xml:space="preserve"> the </w:t>
      </w:r>
      <w:r w:rsidR="006C17A7">
        <w:t xml:space="preserve">Study </w:t>
      </w:r>
      <w:r>
        <w:t>node.</w:t>
      </w:r>
    </w:p>
    <w:p w14:paraId="7DF3246A" w14:textId="5B9E0D95" w:rsidR="0068744A" w:rsidRDefault="0068744A" w:rsidP="00390BBD">
      <w:pPr>
        <w:spacing w:after="0"/>
      </w:pPr>
      <w:r>
        <w:t xml:space="preserve">  </w:t>
      </w:r>
      <w:r>
        <w:tab/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68744A" w14:paraId="35DAF896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73C8FAFA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0514E6C" w14:textId="77777777" w:rsidR="0068744A" w:rsidRDefault="0068744A" w:rsidP="00CF3127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A3A339D" w14:textId="77777777" w:rsidR="0068744A" w:rsidRDefault="0068744A" w:rsidP="00CF3127">
            <w:pPr>
              <w:ind w:left="71" w:right="-642"/>
            </w:pPr>
          </w:p>
        </w:tc>
      </w:tr>
      <w:tr w:rsidR="0068744A" w14:paraId="56AE7ECA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C7F5F98" w14:textId="77777777" w:rsidR="0068744A" w:rsidRPr="00421561" w:rsidRDefault="0068744A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D83208A" w14:textId="177656C7" w:rsidR="0068744A" w:rsidRDefault="00A9583E" w:rsidP="00CF3127">
            <w:pPr>
              <w:ind w:left="71"/>
            </w:pPr>
            <w:proofErr w:type="spellStart"/>
            <w:r>
              <w:t>participatesIn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840B34" w14:textId="55B78959" w:rsidR="0068744A" w:rsidRPr="00EF29C2" w:rsidRDefault="0068744A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5BF3D9A" wp14:editId="54AB124A">
                  <wp:extent cx="159532" cy="159532"/>
                  <wp:effectExtent l="0" t="0" r="0" b="0"/>
                  <wp:docPr id="17" name="Picture 1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="00A9583E">
              <w:rPr>
                <w:i/>
              </w:rPr>
              <w:t xml:space="preserve">Note uppercase "I" </w:t>
            </w:r>
          </w:p>
        </w:tc>
      </w:tr>
    </w:tbl>
    <w:p w14:paraId="7F42EE5C" w14:textId="77777777" w:rsidR="0068744A" w:rsidRDefault="0068744A" w:rsidP="0068744A">
      <w:pPr>
        <w:pStyle w:val="ListParagraph"/>
        <w:spacing w:after="0"/>
        <w:ind w:left="1080"/>
      </w:pPr>
    </w:p>
    <w:p w14:paraId="5BE0BD38" w14:textId="77777777" w:rsidR="00390BBD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 xml:space="preserve">Link one of the </w:t>
      </w:r>
      <w:r w:rsidR="006C17A7">
        <w:t xml:space="preserve">Person </w:t>
      </w:r>
      <w:r>
        <w:t xml:space="preserve">nodes to one of the </w:t>
      </w:r>
      <w:r w:rsidRPr="008449B9">
        <w:t>Treatment Arm</w:t>
      </w:r>
      <w:r>
        <w:t xml:space="preserve"> nodes </w:t>
      </w:r>
      <w:r w:rsidR="006C17A7">
        <w:t xml:space="preserve">using the </w:t>
      </w:r>
      <w:proofErr w:type="spellStart"/>
      <w:r w:rsidRPr="00390BBD">
        <w:rPr>
          <w:b/>
          <w:i/>
          <w:color w:val="632423" w:themeColor="accent2" w:themeShade="80"/>
        </w:rPr>
        <w:t>randomizedTo</w:t>
      </w:r>
      <w:proofErr w:type="spellEnd"/>
      <w:r w:rsidRPr="006C17A7">
        <w:t xml:space="preserve"> </w:t>
      </w:r>
      <w:r w:rsidR="006C17A7" w:rsidRPr="006C17A7">
        <w:t>relation</w:t>
      </w:r>
      <w:r w:rsidR="006C17A7">
        <w:t>.</w:t>
      </w:r>
    </w:p>
    <w:p w14:paraId="7B6C5C0A" w14:textId="7AD1C0DC" w:rsidR="008C67FF" w:rsidRDefault="008C67FF" w:rsidP="00390BBD">
      <w:pPr>
        <w:spacing w:after="0"/>
        <w:ind w:left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36235EC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713D96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F88224E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98D4AA" w14:textId="77777777" w:rsidR="008C67FF" w:rsidRDefault="008C67FF" w:rsidP="0099233B">
            <w:pPr>
              <w:ind w:left="71" w:right="-642"/>
            </w:pPr>
          </w:p>
        </w:tc>
      </w:tr>
      <w:tr w:rsidR="008C67FF" w14:paraId="1F5E2509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05F84DD8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1CEFE82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D068D0E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AAEB75E" wp14:editId="7BBD6E48">
                  <wp:extent cx="159532" cy="159532"/>
                  <wp:effectExtent l="0" t="0" r="0" b="0"/>
                  <wp:docPr id="20" name="Picture 2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4BB978C" w14:textId="77777777" w:rsidR="00390BBD" w:rsidRDefault="00390BBD" w:rsidP="00390BBD">
      <w:pPr>
        <w:pStyle w:val="ListParagraph"/>
        <w:spacing w:after="0"/>
      </w:pPr>
    </w:p>
    <w:p w14:paraId="42B7F504" w14:textId="1306536F" w:rsidR="008C67FF" w:rsidRDefault="008C67FF" w:rsidP="00390BBD">
      <w:pPr>
        <w:pStyle w:val="ListParagraph"/>
        <w:numPr>
          <w:ilvl w:val="0"/>
          <w:numId w:val="7"/>
        </w:numPr>
        <w:spacing w:after="0"/>
        <w:ind w:left="720"/>
      </w:pPr>
      <w:r>
        <w:t>Create a link from the second</w:t>
      </w:r>
      <w:r w:rsidR="006C17A7">
        <w:t xml:space="preserve"> Person </w:t>
      </w:r>
      <w:r>
        <w:t xml:space="preserve">node to the other </w:t>
      </w:r>
      <w:r w:rsidRPr="008449B9">
        <w:t>Treatment Arm</w:t>
      </w:r>
      <w:r>
        <w:t xml:space="preserve"> node using </w:t>
      </w:r>
      <w:r w:rsidR="006C17A7">
        <w:t xml:space="preserve">the </w:t>
      </w:r>
      <w:proofErr w:type="spellStart"/>
      <w:r w:rsidRPr="00774537">
        <w:rPr>
          <w:b/>
          <w:i/>
          <w:color w:val="632423" w:themeColor="accent2" w:themeShade="80"/>
        </w:rPr>
        <w:t>randomizedTo</w:t>
      </w:r>
      <w:proofErr w:type="spellEnd"/>
      <w:r w:rsidR="006C17A7">
        <w:t xml:space="preserve"> relation.</w:t>
      </w:r>
    </w:p>
    <w:p w14:paraId="263F6CA7" w14:textId="77777777" w:rsidR="008C67FF" w:rsidRDefault="008C67FF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8C67FF" w14:paraId="74B69D4A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A38001B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16909EB" w14:textId="77777777" w:rsidR="008C67FF" w:rsidRDefault="008C67FF" w:rsidP="0099233B">
            <w:pPr>
              <w:ind w:left="71"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5AE2462" w14:textId="77777777" w:rsidR="008C67FF" w:rsidRDefault="008C67FF" w:rsidP="0099233B">
            <w:pPr>
              <w:ind w:left="71" w:right="-642"/>
            </w:pPr>
          </w:p>
        </w:tc>
      </w:tr>
      <w:tr w:rsidR="008C67FF" w14:paraId="3B03F921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1CBD1573" w14:textId="77777777" w:rsidR="008C67FF" w:rsidRPr="00421561" w:rsidRDefault="008C67FF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1CEC901B" w14:textId="77777777" w:rsidR="008C67FF" w:rsidRDefault="008C67FF" w:rsidP="0099233B">
            <w:pPr>
              <w:ind w:left="71"/>
            </w:pPr>
            <w:proofErr w:type="spellStart"/>
            <w:r>
              <w:t>randomizedTo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A611F8B" w14:textId="77777777" w:rsidR="008C67FF" w:rsidRPr="00EF29C2" w:rsidRDefault="008C67FF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2D3CB7E5" wp14:editId="0D6789DC">
                  <wp:extent cx="159532" cy="159532"/>
                  <wp:effectExtent l="0" t="0" r="0" b="0"/>
                  <wp:docPr id="44" name="Picture 44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66C6DBD4" w14:textId="77777777" w:rsidR="00390BBD" w:rsidRDefault="00390BBD" w:rsidP="008C67FF">
      <w:pPr>
        <w:ind w:left="720"/>
      </w:pPr>
    </w:p>
    <w:p w14:paraId="1EDE8C07" w14:textId="663BC111" w:rsidR="008C67FF" w:rsidRDefault="008C67FF" w:rsidP="008C67FF">
      <w:pPr>
        <w:ind w:left="720"/>
      </w:pPr>
      <w:r>
        <w:t xml:space="preserve">Now </w:t>
      </w:r>
      <w:r w:rsidR="007760D9">
        <w:t xml:space="preserve">the two Persons with </w:t>
      </w:r>
      <w:proofErr w:type="spellStart"/>
      <w:r>
        <w:rPr>
          <w:b/>
          <w:i/>
          <w:color w:val="632423" w:themeColor="accent2" w:themeShade="80"/>
        </w:rPr>
        <w:t>participatesIn</w:t>
      </w:r>
      <w:proofErr w:type="spellEnd"/>
      <w:r>
        <w:rPr>
          <w:b/>
          <w:i/>
          <w:color w:val="632423" w:themeColor="accent2" w:themeShade="80"/>
        </w:rPr>
        <w:t xml:space="preserve"> </w:t>
      </w:r>
      <w:r>
        <w:t xml:space="preserve">relations to the </w:t>
      </w:r>
      <w:r>
        <w:rPr>
          <w:b/>
          <w:color w:val="002060"/>
        </w:rPr>
        <w:t>Study</w:t>
      </w:r>
      <w:r>
        <w:t xml:space="preserve"> are </w:t>
      </w:r>
      <w:r w:rsidR="007760D9">
        <w:t xml:space="preserve">also </w:t>
      </w:r>
      <w:proofErr w:type="spellStart"/>
      <w:r w:rsidR="007760D9" w:rsidRPr="007760D9">
        <w:rPr>
          <w:b/>
          <w:i/>
          <w:color w:val="632423" w:themeColor="accent2" w:themeShade="80"/>
        </w:rPr>
        <w:t>randomizedTo</w:t>
      </w:r>
      <w:proofErr w:type="spellEnd"/>
      <w:r w:rsidR="007760D9">
        <w:t xml:space="preserve"> </w:t>
      </w:r>
      <w:proofErr w:type="gramStart"/>
      <w:r>
        <w:t>Treatment  Arms</w:t>
      </w:r>
      <w:proofErr w:type="gramEnd"/>
      <w:r>
        <w:t xml:space="preserve">. </w:t>
      </w:r>
    </w:p>
    <w:p w14:paraId="1D6AA230" w14:textId="41B9808F" w:rsidR="00390BBD" w:rsidRDefault="00390BBD" w:rsidP="008C67FF">
      <w:pPr>
        <w:ind w:left="720"/>
      </w:pPr>
    </w:p>
    <w:p w14:paraId="0485C146" w14:textId="74570CF8" w:rsidR="00390BBD" w:rsidRDefault="00390BBD" w:rsidP="008C67FF">
      <w:pPr>
        <w:ind w:left="720"/>
      </w:pPr>
    </w:p>
    <w:p w14:paraId="00DDB1F5" w14:textId="190E250B" w:rsidR="00731EA0" w:rsidRDefault="00731EA0" w:rsidP="00731EA0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2" w:name="_Toc505860311"/>
      <w:r>
        <w:lastRenderedPageBreak/>
        <w:t xml:space="preserve">Add </w:t>
      </w:r>
      <w:r w:rsidR="008C67FF">
        <w:t>Demographics</w:t>
      </w:r>
      <w:bookmarkEnd w:id="22"/>
      <w:r w:rsidR="008C67FF">
        <w:t xml:space="preserve"> </w:t>
      </w:r>
    </w:p>
    <w:p w14:paraId="4EA517B7" w14:textId="77777777" w:rsidR="00390BBD" w:rsidRDefault="00731EA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C345B2">
        <w:t xml:space="preserve">a </w:t>
      </w:r>
      <w:r>
        <w:t>node for</w:t>
      </w:r>
      <w:r w:rsidRPr="00390BBD">
        <w:rPr>
          <w:b/>
          <w:color w:val="002060"/>
        </w:rPr>
        <w:t xml:space="preserve"> Male</w:t>
      </w:r>
      <w:r>
        <w:t xml:space="preserve"> and</w:t>
      </w:r>
      <w:r w:rsidR="00C345B2">
        <w:t xml:space="preserve"> a node for </w:t>
      </w:r>
      <w:proofErr w:type="gramStart"/>
      <w:r w:rsidRPr="00390BBD">
        <w:rPr>
          <w:b/>
          <w:color w:val="002060"/>
        </w:rPr>
        <w:t>Female</w:t>
      </w:r>
      <w:r w:rsidR="00C345B2" w:rsidRPr="00390BBD">
        <w:rPr>
          <w:b/>
          <w:color w:val="002060"/>
        </w:rPr>
        <w:t xml:space="preserve"> .</w:t>
      </w:r>
      <w:proofErr w:type="gramEnd"/>
      <w:r w:rsidR="007760D9" w:rsidRPr="00390BBD">
        <w:rPr>
          <w:b/>
          <w:color w:val="002060"/>
        </w:rPr>
        <w:t xml:space="preserve"> </w:t>
      </w:r>
      <w:r w:rsidR="007760D9" w:rsidRPr="007760D9">
        <w:t xml:space="preserve">Note that </w:t>
      </w:r>
      <w:r w:rsidR="007760D9">
        <w:t xml:space="preserve">both use the </w:t>
      </w:r>
      <w:proofErr w:type="spellStart"/>
      <w:r w:rsidR="007760D9" w:rsidRPr="00390BBD">
        <w:rPr>
          <w:b/>
        </w:rPr>
        <w:t>ncit</w:t>
      </w:r>
      <w:proofErr w:type="spellEnd"/>
      <w:r w:rsidR="007760D9" w:rsidRPr="007760D9">
        <w:t xml:space="preserve"> prefix.</w:t>
      </w:r>
    </w:p>
    <w:p w14:paraId="61851C08" w14:textId="59C0A5CA" w:rsidR="00731EA0" w:rsidRDefault="00731EA0" w:rsidP="00390BBD">
      <w:pPr>
        <w:spacing w:after="0"/>
        <w:ind w:left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1E4D7161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4A913F6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13A9D8C" w14:textId="3FA5F864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0BAEE1D" w14:textId="77777777" w:rsidR="00731EA0" w:rsidRDefault="00731EA0" w:rsidP="00CF3127"/>
        </w:tc>
      </w:tr>
      <w:tr w:rsidR="003F56E2" w14:paraId="1BD68AC1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2ED29A3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6072A723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982D949" w14:textId="77777777" w:rsidR="003F56E2" w:rsidRDefault="003F56E2" w:rsidP="00CF3127"/>
        </w:tc>
      </w:tr>
      <w:tr w:rsidR="00731EA0" w14:paraId="76886268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1C035B7A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D91001" w14:textId="28E1923B" w:rsidR="00731EA0" w:rsidRPr="00731EA0" w:rsidRDefault="00731EA0" w:rsidP="00CF3127">
            <w:pPr>
              <w:rPr>
                <w:highlight w:val="yellow"/>
              </w:rPr>
            </w:pPr>
            <w:r w:rsidRPr="00731EA0">
              <w:t>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D47CCCA" w14:textId="12C0A983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76A9FF77" w14:textId="0AC812E3" w:rsidR="00731EA0" w:rsidRDefault="00731EA0" w:rsidP="00390BBD">
      <w:pPr>
        <w:spacing w:before="120"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345"/>
        <w:gridCol w:w="3420"/>
      </w:tblGrid>
      <w:tr w:rsidR="00731EA0" w14:paraId="2A5AAFE7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2BA7595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763DD0FB" w14:textId="2DC1FFD3" w:rsidR="00731EA0" w:rsidRDefault="00796D7B" w:rsidP="00CF3127">
            <w:proofErr w:type="spellStart"/>
            <w:r>
              <w:t>ncit</w:t>
            </w:r>
            <w:proofErr w:type="spellEnd"/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C873721" w14:textId="77777777" w:rsidR="00731EA0" w:rsidRDefault="00731EA0" w:rsidP="00CF3127"/>
        </w:tc>
      </w:tr>
      <w:tr w:rsidR="003F56E2" w14:paraId="76FFF8B9" w14:textId="77777777" w:rsidTr="00CF3127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7670B4A8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5CCF8BD6" w14:textId="77777777" w:rsidR="003F56E2" w:rsidRDefault="003F56E2" w:rsidP="00CF3127">
            <w:r>
              <w:t>IRI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3485DB" w14:textId="77777777" w:rsidR="003F56E2" w:rsidRDefault="003F56E2" w:rsidP="00CF3127"/>
        </w:tc>
      </w:tr>
      <w:tr w:rsidR="00731EA0" w14:paraId="72B15EBB" w14:textId="77777777" w:rsidTr="00CF3127">
        <w:tc>
          <w:tcPr>
            <w:tcW w:w="895" w:type="dxa"/>
            <w:shd w:val="clear" w:color="auto" w:fill="D9D9D9" w:themeFill="background1" w:themeFillShade="D9"/>
          </w:tcPr>
          <w:p w14:paraId="741AEC42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45" w:type="dxa"/>
            <w:tcBorders>
              <w:right w:val="single" w:sz="4" w:space="0" w:color="auto"/>
            </w:tcBorders>
          </w:tcPr>
          <w:p w14:paraId="47E69AC9" w14:textId="2F3BE473" w:rsidR="00731EA0" w:rsidRPr="00731EA0" w:rsidRDefault="00731EA0" w:rsidP="00CF3127">
            <w:pPr>
              <w:rPr>
                <w:highlight w:val="yellow"/>
              </w:rPr>
            </w:pPr>
            <w:r>
              <w:t>Female</w:t>
            </w:r>
          </w:p>
        </w:tc>
        <w:tc>
          <w:tcPr>
            <w:tcW w:w="34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4CCDFC4" w14:textId="77777777" w:rsidR="00731EA0" w:rsidRPr="00854B44" w:rsidRDefault="00731EA0" w:rsidP="00CF3127">
            <w:pPr>
              <w:rPr>
                <w:i/>
                <w:highlight w:val="yellow"/>
              </w:rPr>
            </w:pPr>
          </w:p>
        </w:tc>
      </w:tr>
    </w:tbl>
    <w:p w14:paraId="3CF83C5E" w14:textId="77777777" w:rsidR="00390BBD" w:rsidRPr="00390BBD" w:rsidRDefault="00390BBD" w:rsidP="00390BBD">
      <w:pPr>
        <w:pStyle w:val="ListParagraph"/>
        <w:rPr>
          <w:color w:val="auto"/>
        </w:rPr>
      </w:pPr>
    </w:p>
    <w:p w14:paraId="5B89DDE0" w14:textId="6A82F4DA" w:rsidR="00731EA0" w:rsidRDefault="00731EA0" w:rsidP="00390BBD">
      <w:pPr>
        <w:pStyle w:val="ListParagraph"/>
        <w:numPr>
          <w:ilvl w:val="0"/>
          <w:numId w:val="14"/>
        </w:numPr>
        <w:spacing w:after="0"/>
        <w:ind w:left="720"/>
        <w:rPr>
          <w:color w:val="auto"/>
        </w:rPr>
      </w:pPr>
      <w:r w:rsidRPr="009D7D4D">
        <w:t>Create</w:t>
      </w:r>
      <w:r>
        <w:rPr>
          <w:color w:val="auto"/>
        </w:rPr>
        <w:t xml:space="preserve"> links </w:t>
      </w:r>
      <w:r w:rsidRPr="00C345B2">
        <w:rPr>
          <w:b/>
          <w:i/>
          <w:color w:val="auto"/>
        </w:rPr>
        <w:t>from</w:t>
      </w:r>
      <w:r w:rsidRPr="00C345B2">
        <w:rPr>
          <w:i/>
          <w:color w:val="auto"/>
        </w:rPr>
        <w:t xml:space="preserve"> </w:t>
      </w:r>
      <w:r w:rsidR="008C67FF">
        <w:rPr>
          <w:color w:val="auto"/>
        </w:rPr>
        <w:t xml:space="preserve">the two </w:t>
      </w:r>
      <w:r w:rsidR="007760D9">
        <w:rPr>
          <w:color w:val="auto"/>
        </w:rPr>
        <w:t xml:space="preserve">Person </w:t>
      </w:r>
      <w:r>
        <w:rPr>
          <w:color w:val="auto"/>
        </w:rPr>
        <w:t xml:space="preserve">nodes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a</w:t>
      </w:r>
      <w:r w:rsidR="00C345B2">
        <w:rPr>
          <w:color w:val="auto"/>
        </w:rPr>
        <w:t xml:space="preserve"> Gender </w:t>
      </w:r>
      <w:r w:rsidR="007760D9">
        <w:rPr>
          <w:color w:val="auto"/>
        </w:rPr>
        <w:t xml:space="preserve">node </w:t>
      </w:r>
      <w:r w:rsidR="00C345B2">
        <w:rPr>
          <w:color w:val="auto"/>
        </w:rPr>
        <w:t xml:space="preserve">using the </w:t>
      </w:r>
      <w:r w:rsidRPr="003D3182">
        <w:rPr>
          <w:b/>
          <w:i/>
          <w:color w:val="632423" w:themeColor="accent2" w:themeShade="80"/>
        </w:rPr>
        <w:t>gender</w:t>
      </w:r>
      <w:r>
        <w:rPr>
          <w:color w:val="auto"/>
        </w:rPr>
        <w:t xml:space="preserve"> </w:t>
      </w:r>
      <w:r w:rsidR="00C345B2">
        <w:rPr>
          <w:color w:val="auto"/>
        </w:rPr>
        <w:t xml:space="preserve">relation. </w:t>
      </w:r>
      <w:r w:rsidR="007760D9">
        <w:rPr>
          <w:color w:val="auto"/>
        </w:rPr>
        <w:t xml:space="preserve">This relation also uses the </w:t>
      </w:r>
      <w:proofErr w:type="spellStart"/>
      <w:r w:rsidR="007760D9">
        <w:rPr>
          <w:color w:val="auto"/>
        </w:rPr>
        <w:t>ncit</w:t>
      </w:r>
      <w:proofErr w:type="spellEnd"/>
      <w:r w:rsidR="007760D9">
        <w:rPr>
          <w:color w:val="auto"/>
        </w:rPr>
        <w:t xml:space="preserve"> prefix.</w:t>
      </w:r>
    </w:p>
    <w:p w14:paraId="11FB1F2C" w14:textId="77777777" w:rsidR="00731EA0" w:rsidRDefault="00731EA0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731EA0" w14:paraId="64518D28" w14:textId="77777777" w:rsidTr="00CF3127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69E7A396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67BB211" w14:textId="27B4F830" w:rsidR="00731EA0" w:rsidRDefault="00796D7B" w:rsidP="00CF3127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26B2AB2" w14:textId="77777777" w:rsidR="00731EA0" w:rsidRDefault="00731EA0" w:rsidP="00CF3127">
            <w:pPr>
              <w:ind w:left="71" w:right="-642"/>
            </w:pPr>
          </w:p>
        </w:tc>
      </w:tr>
      <w:tr w:rsidR="00731EA0" w14:paraId="143B9748" w14:textId="77777777" w:rsidTr="00CF3127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27A134F7" w14:textId="77777777" w:rsidR="00731EA0" w:rsidRPr="00421561" w:rsidRDefault="00731EA0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6E79B4C1" w14:textId="1D6357B0" w:rsidR="00731EA0" w:rsidRDefault="00731EA0" w:rsidP="00CF3127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E1845D3" w14:textId="77777777" w:rsidR="00731EA0" w:rsidRPr="00EF29C2" w:rsidRDefault="00731EA0" w:rsidP="00CF3127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4D2760A6" wp14:editId="7AB3A2AF">
                  <wp:extent cx="159532" cy="159532"/>
                  <wp:effectExtent l="0" t="0" r="0" b="0"/>
                  <wp:docPr id="23" name="Picture 23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074B0E3E" w14:textId="77777777" w:rsidR="00390BBD" w:rsidRDefault="00390BBD" w:rsidP="00390BBD">
      <w:pPr>
        <w:pStyle w:val="ListParagraph"/>
        <w:spacing w:after="0"/>
      </w:pPr>
    </w:p>
    <w:p w14:paraId="2D497578" w14:textId="23E79BA7" w:rsidR="00D844C3" w:rsidRDefault="00FF7E40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Create </w:t>
      </w:r>
      <w:r w:rsidR="00774537">
        <w:t>one</w:t>
      </w:r>
      <w:r>
        <w:t xml:space="preserve"> </w:t>
      </w:r>
      <w:r w:rsidR="00653714" w:rsidRPr="004C231D">
        <w:rPr>
          <w:b/>
        </w:rPr>
        <w:t>Given Name</w:t>
      </w:r>
      <w:r w:rsidR="00653714">
        <w:rPr>
          <w:b/>
          <w:color w:val="002060"/>
        </w:rPr>
        <w:t xml:space="preserve"> </w:t>
      </w:r>
      <w:r w:rsidR="00653714" w:rsidRPr="00653714">
        <w:t xml:space="preserve">(First name) </w:t>
      </w:r>
      <w:r>
        <w:t xml:space="preserve">for </w:t>
      </w:r>
      <w:r w:rsidR="00C95AA6">
        <w:t>each</w:t>
      </w:r>
      <w:r w:rsidR="00C95AA6" w:rsidRPr="004C231D">
        <w:rPr>
          <w:b/>
        </w:rPr>
        <w:t xml:space="preserve"> Person</w:t>
      </w:r>
      <w:r w:rsidR="00C95AA6" w:rsidRPr="00C95AA6">
        <w:rPr>
          <w:b/>
          <w:color w:val="00B050"/>
        </w:rPr>
        <w:t xml:space="preserve"> </w:t>
      </w:r>
      <w:r w:rsidR="00774537">
        <w:t>node in</w:t>
      </w:r>
      <w:r w:rsidR="00C95AA6">
        <w:t xml:space="preserve"> the graph</w:t>
      </w:r>
      <w:r w:rsidR="009D7D4D">
        <w:t xml:space="preserve">. Note that these have Type: STRING because they are </w:t>
      </w:r>
      <w:r w:rsidR="004C231D">
        <w:t>s</w:t>
      </w:r>
      <w:r w:rsidR="009D7D4D">
        <w:t>tring literals.</w:t>
      </w:r>
    </w:p>
    <w:p w14:paraId="62267DE0" w14:textId="77777777" w:rsidR="00D844C3" w:rsidRDefault="00D844C3" w:rsidP="00390BBD">
      <w:pPr>
        <w:spacing w:after="0"/>
        <w:ind w:firstLine="720"/>
      </w:pPr>
      <w:r>
        <w:t>Node values:</w:t>
      </w:r>
    </w:p>
    <w:tbl>
      <w:tblPr>
        <w:tblStyle w:val="TableGrid"/>
        <w:tblW w:w="10468" w:type="dxa"/>
        <w:tblInd w:w="715" w:type="dxa"/>
        <w:tblLook w:val="04A0" w:firstRow="1" w:lastRow="0" w:firstColumn="1" w:lastColumn="0" w:noHBand="0" w:noVBand="1"/>
      </w:tblPr>
      <w:tblGrid>
        <w:gridCol w:w="1406"/>
        <w:gridCol w:w="2374"/>
        <w:gridCol w:w="6688"/>
      </w:tblGrid>
      <w:tr w:rsidR="00D844C3" w14:paraId="3EBD8F3D" w14:textId="77777777" w:rsidTr="007760D9">
        <w:trPr>
          <w:trHeight w:val="472"/>
        </w:trPr>
        <w:tc>
          <w:tcPr>
            <w:tcW w:w="1406" w:type="dxa"/>
            <w:shd w:val="clear" w:color="auto" w:fill="D9D9D9" w:themeFill="background1" w:themeFillShade="D9"/>
          </w:tcPr>
          <w:p w14:paraId="79B7D6AF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1CB3EF63" w14:textId="73861A51" w:rsidR="00D844C3" w:rsidRPr="007760D9" w:rsidRDefault="00653714" w:rsidP="00CF3127">
            <w:pPr>
              <w:rPr>
                <w:i/>
              </w:rPr>
            </w:pPr>
            <w:r w:rsidRPr="007760D9">
              <w:rPr>
                <w:i/>
              </w:rPr>
              <w:t>NOT APPLICABLE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3DF36D86" w14:textId="6A600BC8" w:rsidR="00D844C3" w:rsidRDefault="00D844C3" w:rsidP="00CF3127">
            <w:r>
              <w:rPr>
                <w:noProof/>
              </w:rPr>
              <w:drawing>
                <wp:inline distT="0" distB="0" distL="0" distR="0" wp14:anchorId="557836BB" wp14:editId="7FD881AA">
                  <wp:extent cx="159532" cy="159532"/>
                  <wp:effectExtent l="0" t="0" r="0" b="0"/>
                  <wp:docPr id="27" name="Picture 2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</w:t>
            </w:r>
            <w:r w:rsidR="00120314">
              <w:t>literals</w:t>
            </w:r>
            <w:r w:rsidR="00C95AA6">
              <w:t>. You may ignore this field.</w:t>
            </w:r>
          </w:p>
        </w:tc>
      </w:tr>
      <w:tr w:rsidR="003F56E2" w14:paraId="1A1170E4" w14:textId="77777777" w:rsidTr="007760D9">
        <w:trPr>
          <w:trHeight w:val="44"/>
        </w:trPr>
        <w:tc>
          <w:tcPr>
            <w:tcW w:w="1406" w:type="dxa"/>
            <w:shd w:val="clear" w:color="auto" w:fill="D9D9D9" w:themeFill="background1" w:themeFillShade="D9"/>
          </w:tcPr>
          <w:p w14:paraId="5335DFC5" w14:textId="77777777" w:rsidR="003F56E2" w:rsidRPr="00421561" w:rsidRDefault="003F56E2" w:rsidP="00CF3127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54D67AD5" w14:textId="77777777" w:rsidR="003F56E2" w:rsidRDefault="003F56E2" w:rsidP="00CF3127">
            <w:r>
              <w:t>STRING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333174B" w14:textId="77777777" w:rsidR="003F56E2" w:rsidRDefault="003F56E2" w:rsidP="00CF3127"/>
        </w:tc>
      </w:tr>
      <w:tr w:rsidR="00D844C3" w14:paraId="706D1C49" w14:textId="77777777" w:rsidTr="007760D9">
        <w:trPr>
          <w:trHeight w:val="223"/>
        </w:trPr>
        <w:tc>
          <w:tcPr>
            <w:tcW w:w="1406" w:type="dxa"/>
            <w:shd w:val="clear" w:color="auto" w:fill="D9D9D9" w:themeFill="background1" w:themeFillShade="D9"/>
          </w:tcPr>
          <w:p w14:paraId="092CDDA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74" w:type="dxa"/>
            <w:tcBorders>
              <w:right w:val="single" w:sz="4" w:space="0" w:color="auto"/>
            </w:tcBorders>
          </w:tcPr>
          <w:p w14:paraId="1940C00A" w14:textId="036BE086" w:rsidR="00D844C3" w:rsidRPr="00731EA0" w:rsidRDefault="00D844C3" w:rsidP="00CF3127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 w:rsidR="00FF7E40" w:rsidRPr="009D7D4D">
              <w:rPr>
                <w:i/>
                <w:color w:val="FF0000"/>
                <w:highlight w:val="yellow"/>
              </w:rPr>
              <w:t>A</w:t>
            </w:r>
            <w:r w:rsidRPr="009D7D4D">
              <w:rPr>
                <w:i/>
                <w:color w:val="FF0000"/>
                <w:highlight w:val="yellow"/>
              </w:rPr>
              <w:t>ny name you want&gt;</w:t>
            </w:r>
          </w:p>
        </w:tc>
        <w:tc>
          <w:tcPr>
            <w:tcW w:w="668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4140E15" w14:textId="65A2CE8D" w:rsidR="00D844C3" w:rsidRPr="00854B44" w:rsidRDefault="00D844C3" w:rsidP="00CF3127">
            <w:pPr>
              <w:rPr>
                <w:i/>
                <w:highlight w:val="yellow"/>
              </w:rPr>
            </w:pPr>
          </w:p>
        </w:tc>
      </w:tr>
    </w:tbl>
    <w:p w14:paraId="5D530DC9" w14:textId="77777777" w:rsidR="00D844C3" w:rsidRDefault="00D844C3" w:rsidP="00D844C3">
      <w:pPr>
        <w:pStyle w:val="ListParagraph"/>
      </w:pPr>
    </w:p>
    <w:p w14:paraId="72D511ED" w14:textId="0EE43E6D" w:rsidR="00D844C3" w:rsidRDefault="00D844C3" w:rsidP="00390BBD">
      <w:pPr>
        <w:pStyle w:val="ListParagraph"/>
        <w:numPr>
          <w:ilvl w:val="0"/>
          <w:numId w:val="14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</w:t>
      </w:r>
      <w:r w:rsidR="009D7D4D">
        <w:t xml:space="preserve">each </w:t>
      </w:r>
      <w:r w:rsidRPr="004C231D">
        <w:rPr>
          <w:b/>
        </w:rPr>
        <w:t>Person</w:t>
      </w:r>
      <w:r>
        <w:t xml:space="preserve"> </w:t>
      </w:r>
      <w:r w:rsidR="009D7D4D">
        <w:t xml:space="preserve">node </w:t>
      </w:r>
      <w:r w:rsidRPr="00FF7E40">
        <w:rPr>
          <w:b/>
          <w:i/>
        </w:rPr>
        <w:t>to</w:t>
      </w:r>
      <w:r>
        <w:t xml:space="preserve"> </w:t>
      </w:r>
      <w:r w:rsidR="00653714">
        <w:t xml:space="preserve">their </w:t>
      </w:r>
      <w:r w:rsidR="00653714" w:rsidRPr="004C231D">
        <w:rPr>
          <w:b/>
        </w:rPr>
        <w:t>Given Name</w:t>
      </w:r>
      <w:r w:rsidR="00653714">
        <w:t xml:space="preserve"> using </w:t>
      </w:r>
      <w:r w:rsidR="00FF7E40">
        <w:t xml:space="preserve">the </w:t>
      </w:r>
      <w:proofErr w:type="spellStart"/>
      <w:r w:rsidR="00653714">
        <w:rPr>
          <w:b/>
          <w:i/>
          <w:color w:val="632423" w:themeColor="accent2" w:themeShade="80"/>
        </w:rPr>
        <w:t>givenName</w:t>
      </w:r>
      <w:proofErr w:type="spellEnd"/>
      <w:r w:rsidR="00FF7E40" w:rsidRPr="00FF7E40">
        <w:rPr>
          <w:color w:val="632423" w:themeColor="accent2" w:themeShade="80"/>
        </w:rPr>
        <w:t xml:space="preserve"> </w:t>
      </w:r>
      <w:r w:rsidR="00FF7E40">
        <w:t>relation.</w:t>
      </w:r>
      <w:r w:rsidR="004C231D">
        <w:t xml:space="preserve"> Note the use of the schema prefix.</w:t>
      </w:r>
    </w:p>
    <w:p w14:paraId="549FC530" w14:textId="77777777" w:rsidR="00D844C3" w:rsidRDefault="00D844C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D844C3" w14:paraId="137AF811" w14:textId="77777777" w:rsidTr="009D7D4D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105C98FC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B65A728" w14:textId="4EAA6285" w:rsidR="00D844C3" w:rsidRDefault="00D844C3" w:rsidP="00CF3127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CA786F" w14:textId="36AF6887" w:rsidR="00D844C3" w:rsidRDefault="00D844C3" w:rsidP="00CF3127">
            <w:pPr>
              <w:ind w:left="71" w:right="-642"/>
            </w:pPr>
          </w:p>
        </w:tc>
      </w:tr>
      <w:tr w:rsidR="00D844C3" w14:paraId="6196EF5A" w14:textId="77777777" w:rsidTr="009D7D4D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6F8B716D" w14:textId="77777777" w:rsidR="00D844C3" w:rsidRPr="00421561" w:rsidRDefault="00D844C3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538B46DA" w14:textId="0FA1A8B3" w:rsidR="00D844C3" w:rsidRDefault="00653714" w:rsidP="00CF3127">
            <w:pPr>
              <w:ind w:left="71"/>
            </w:pPr>
            <w:proofErr w:type="spellStart"/>
            <w:r>
              <w:t>given</w:t>
            </w:r>
            <w:r w:rsidR="00774537">
              <w:t>N</w:t>
            </w:r>
            <w:r>
              <w:t>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29F489" w14:textId="04F147E6" w:rsidR="00D844C3" w:rsidRPr="00EF29C2" w:rsidRDefault="00D844C3" w:rsidP="00CF3127">
            <w:pPr>
              <w:rPr>
                <w:i/>
              </w:rPr>
            </w:pPr>
          </w:p>
        </w:tc>
      </w:tr>
    </w:tbl>
    <w:p w14:paraId="3A356E7A" w14:textId="77777777" w:rsidR="00390BBD" w:rsidRDefault="00390BBD" w:rsidP="00390BBD">
      <w:pPr>
        <w:pStyle w:val="ListParagraph"/>
      </w:pPr>
    </w:p>
    <w:p w14:paraId="2628CC7E" w14:textId="38F215A7" w:rsidR="00120314" w:rsidRDefault="00120314" w:rsidP="00390BBD">
      <w:pPr>
        <w:pStyle w:val="ListParagraph"/>
        <w:numPr>
          <w:ilvl w:val="0"/>
          <w:numId w:val="14"/>
        </w:numPr>
        <w:spacing w:after="0"/>
        <w:ind w:left="720"/>
      </w:pPr>
      <w:r>
        <w:t>Create</w:t>
      </w:r>
      <w:r w:rsidRPr="00FF7E40">
        <w:rPr>
          <w:b/>
          <w:color w:val="002060"/>
        </w:rPr>
        <w:t xml:space="preserve"> </w:t>
      </w:r>
      <w:r w:rsidRPr="004C231D">
        <w:rPr>
          <w:b/>
        </w:rPr>
        <w:t xml:space="preserve">Age </w:t>
      </w:r>
      <w:r>
        <w:t xml:space="preserve">nodes </w:t>
      </w:r>
      <w:r w:rsidR="009D7D4D" w:rsidRPr="004C231D">
        <w:t>for</w:t>
      </w:r>
      <w:r w:rsidR="009D7D4D">
        <w:t xml:space="preserve"> each Person as INT (integer) literals:</w:t>
      </w:r>
    </w:p>
    <w:p w14:paraId="0639C496" w14:textId="77777777" w:rsidR="00120314" w:rsidRDefault="00120314" w:rsidP="00390BBD">
      <w:pPr>
        <w:spacing w:after="0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316"/>
        <w:gridCol w:w="3364"/>
        <w:gridCol w:w="5338"/>
      </w:tblGrid>
      <w:tr w:rsidR="004C231D" w14:paraId="61DAB118" w14:textId="77777777" w:rsidTr="004C231D">
        <w:trPr>
          <w:trHeight w:val="263"/>
        </w:trPr>
        <w:tc>
          <w:tcPr>
            <w:tcW w:w="1316" w:type="dxa"/>
            <w:shd w:val="clear" w:color="auto" w:fill="D9D9D9" w:themeFill="background1" w:themeFillShade="D9"/>
          </w:tcPr>
          <w:p w14:paraId="7137548E" w14:textId="77777777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72B3AFEA" w14:textId="3DB9FBAF" w:rsidR="004C231D" w:rsidRDefault="004C231D" w:rsidP="004C231D">
            <w:r w:rsidRPr="007760D9">
              <w:rPr>
                <w:i/>
              </w:rPr>
              <w:t>NOT APPLICABLE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7270863C" w14:textId="45E9EEF7" w:rsidR="004C231D" w:rsidRDefault="004C231D" w:rsidP="004C231D">
            <w:r>
              <w:rPr>
                <w:noProof/>
              </w:rPr>
              <w:drawing>
                <wp:inline distT="0" distB="0" distL="0" distR="0" wp14:anchorId="3E1747BB" wp14:editId="1E27A1EF">
                  <wp:extent cx="159532" cy="159532"/>
                  <wp:effectExtent l="0" t="0" r="0" b="0"/>
                  <wp:docPr id="30" name="Picture 30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Prefix is not applicable to literals. </w:t>
            </w:r>
          </w:p>
        </w:tc>
      </w:tr>
      <w:tr w:rsidR="003F56E2" w14:paraId="23C5F680" w14:textId="77777777" w:rsidTr="004C231D">
        <w:trPr>
          <w:trHeight w:val="42"/>
        </w:trPr>
        <w:tc>
          <w:tcPr>
            <w:tcW w:w="1316" w:type="dxa"/>
            <w:shd w:val="clear" w:color="auto" w:fill="D9D9D9" w:themeFill="background1" w:themeFillShade="D9"/>
          </w:tcPr>
          <w:p w14:paraId="731F6506" w14:textId="77777777" w:rsidR="003F56E2" w:rsidRPr="00421561" w:rsidRDefault="003F56E2" w:rsidP="004C231D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16738F4B" w14:textId="77777777" w:rsidR="003F56E2" w:rsidRDefault="003F56E2" w:rsidP="004C231D">
            <w:r>
              <w:t>INT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A4CEA50" w14:textId="77777777" w:rsidR="003F56E2" w:rsidRDefault="003F56E2" w:rsidP="004C231D"/>
        </w:tc>
      </w:tr>
      <w:tr w:rsidR="004C231D" w14:paraId="45143FFE" w14:textId="77777777" w:rsidTr="004C231D">
        <w:trPr>
          <w:trHeight w:val="424"/>
        </w:trPr>
        <w:tc>
          <w:tcPr>
            <w:tcW w:w="1316" w:type="dxa"/>
            <w:shd w:val="clear" w:color="auto" w:fill="D9D9D9" w:themeFill="background1" w:themeFillShade="D9"/>
          </w:tcPr>
          <w:p w14:paraId="31D369F8" w14:textId="77777777" w:rsidR="004C231D" w:rsidRDefault="004C231D" w:rsidP="004C231D">
            <w:pPr>
              <w:rPr>
                <w:b/>
              </w:rPr>
            </w:pPr>
          </w:p>
          <w:p w14:paraId="1DC8C4F4" w14:textId="5CE0A980" w:rsidR="004C231D" w:rsidRPr="00421561" w:rsidRDefault="004C231D" w:rsidP="004C231D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3364" w:type="dxa"/>
            <w:tcBorders>
              <w:right w:val="single" w:sz="4" w:space="0" w:color="auto"/>
            </w:tcBorders>
          </w:tcPr>
          <w:p w14:paraId="3A38994F" w14:textId="1C4ED15B" w:rsidR="004C231D" w:rsidRPr="00731EA0" w:rsidRDefault="004C231D" w:rsidP="004C231D">
            <w:pPr>
              <w:rPr>
                <w:highlight w:val="yellow"/>
              </w:rPr>
            </w:pPr>
            <w:r w:rsidRPr="004C231D">
              <w:rPr>
                <w:i/>
                <w:color w:val="FF0000"/>
                <w:highlight w:val="yellow"/>
              </w:rPr>
              <w:t xml:space="preserve">&lt;Any </w:t>
            </w:r>
            <w:r>
              <w:rPr>
                <w:i/>
                <w:color w:val="FF0000"/>
                <w:highlight w:val="yellow"/>
              </w:rPr>
              <w:t xml:space="preserve">integer </w:t>
            </w:r>
            <w:r w:rsidRPr="004C231D">
              <w:rPr>
                <w:i/>
                <w:color w:val="FF0000"/>
                <w:highlight w:val="yellow"/>
              </w:rPr>
              <w:t>age value you want&gt;</w:t>
            </w:r>
          </w:p>
        </w:tc>
        <w:tc>
          <w:tcPr>
            <w:tcW w:w="533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4F48" w14:textId="77777777" w:rsidR="004C231D" w:rsidRPr="00854B44" w:rsidRDefault="004C231D" w:rsidP="004C231D">
            <w:pPr>
              <w:rPr>
                <w:i/>
                <w:highlight w:val="yellow"/>
              </w:rPr>
            </w:pPr>
          </w:p>
        </w:tc>
      </w:tr>
    </w:tbl>
    <w:p w14:paraId="4EC386CD" w14:textId="77777777" w:rsidR="00120314" w:rsidRDefault="00120314" w:rsidP="00120314">
      <w:pPr>
        <w:pStyle w:val="ListParagraph"/>
      </w:pPr>
    </w:p>
    <w:p w14:paraId="4EBBDB50" w14:textId="6F460D2D" w:rsidR="00FF7E40" w:rsidRDefault="00120314" w:rsidP="0014697C">
      <w:pPr>
        <w:pStyle w:val="ListParagraph"/>
        <w:numPr>
          <w:ilvl w:val="0"/>
          <w:numId w:val="14"/>
        </w:numPr>
        <w:spacing w:after="0" w:line="240" w:lineRule="auto"/>
        <w:ind w:left="720"/>
        <w:jc w:val="both"/>
      </w:pPr>
      <w:r>
        <w:t xml:space="preserve">Link </w:t>
      </w:r>
      <w:r w:rsidRPr="00390BBD">
        <w:rPr>
          <w:b/>
          <w:i/>
        </w:rPr>
        <w:t>from</w:t>
      </w:r>
      <w:r w:rsidRPr="00390BBD">
        <w:rPr>
          <w:i/>
        </w:rPr>
        <w:t xml:space="preserve"> </w:t>
      </w:r>
      <w:r>
        <w:t xml:space="preserve">a </w:t>
      </w:r>
      <w:r w:rsidR="004C231D">
        <w:t xml:space="preserve">Person </w:t>
      </w:r>
      <w:r w:rsidRPr="00390BBD">
        <w:rPr>
          <w:b/>
          <w:i/>
        </w:rPr>
        <w:t>to</w:t>
      </w:r>
      <w:r w:rsidR="00FF7E40">
        <w:t xml:space="preserve"> an age using the </w:t>
      </w:r>
      <w:r w:rsidR="00FF7E40" w:rsidRPr="00390BBD">
        <w:rPr>
          <w:b/>
          <w:i/>
          <w:color w:val="632423" w:themeColor="accent2" w:themeShade="80"/>
        </w:rPr>
        <w:t>age</w:t>
      </w:r>
      <w:r w:rsidR="00FF7E40">
        <w:t xml:space="preserve"> relation.</w:t>
      </w:r>
    </w:p>
    <w:p w14:paraId="787E65BE" w14:textId="77777777" w:rsidR="00120314" w:rsidRDefault="00120314" w:rsidP="00390BBD">
      <w:pPr>
        <w:spacing w:after="0" w:line="240" w:lineRule="auto"/>
        <w:ind w:firstLine="720"/>
      </w:pPr>
      <w:r>
        <w:t>Link values:</w:t>
      </w:r>
    </w:p>
    <w:tbl>
      <w:tblPr>
        <w:tblStyle w:val="TableGrid"/>
        <w:tblW w:w="10737" w:type="dxa"/>
        <w:tblInd w:w="715" w:type="dxa"/>
        <w:tblLook w:val="04A0" w:firstRow="1" w:lastRow="0" w:firstColumn="1" w:lastColumn="0" w:noHBand="0" w:noVBand="1"/>
      </w:tblPr>
      <w:tblGrid>
        <w:gridCol w:w="1418"/>
        <w:gridCol w:w="1732"/>
        <w:gridCol w:w="7587"/>
      </w:tblGrid>
      <w:tr w:rsidR="00120314" w14:paraId="1677B6D2" w14:textId="77777777" w:rsidTr="008449B9">
        <w:trPr>
          <w:trHeight w:val="206"/>
        </w:trPr>
        <w:tc>
          <w:tcPr>
            <w:tcW w:w="1418" w:type="dxa"/>
            <w:shd w:val="clear" w:color="auto" w:fill="D9D9D9" w:themeFill="background1" w:themeFillShade="D9"/>
          </w:tcPr>
          <w:p w14:paraId="24122F79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68B3FBC3" w14:textId="33B2BB55" w:rsidR="00120314" w:rsidRDefault="00774537" w:rsidP="007B6513">
            <w:pPr>
              <w:ind w:right="-642"/>
            </w:pPr>
            <w:proofErr w:type="spellStart"/>
            <w:r>
              <w:t>eg</w:t>
            </w:r>
            <w:proofErr w:type="spellEnd"/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BCE5AA1" w14:textId="47393C4D" w:rsidR="00120314" w:rsidRDefault="00120314" w:rsidP="004C231D">
            <w:pPr>
              <w:ind w:left="71" w:right="-642"/>
            </w:pPr>
            <w:r>
              <w:rPr>
                <w:noProof/>
              </w:rPr>
              <w:drawing>
                <wp:inline distT="0" distB="0" distL="0" distR="0" wp14:anchorId="60843212" wp14:editId="4A81CD88">
                  <wp:extent cx="159532" cy="159532"/>
                  <wp:effectExtent l="0" t="0" r="0" b="0"/>
                  <wp:docPr id="31" name="Picture 3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 xml:space="preserve">  </w:t>
            </w:r>
            <w:r w:rsidR="00774537">
              <w:t xml:space="preserve">The </w:t>
            </w:r>
            <w:proofErr w:type="spellStart"/>
            <w:r>
              <w:t>eg</w:t>
            </w:r>
            <w:proofErr w:type="spellEnd"/>
            <w:r w:rsidR="00774537">
              <w:t xml:space="preserve">: prefix </w:t>
            </w:r>
            <w:r>
              <w:t>is used because age calculation may be specific to this graph.</w:t>
            </w:r>
          </w:p>
        </w:tc>
      </w:tr>
      <w:tr w:rsidR="00120314" w14:paraId="52D392EF" w14:textId="77777777" w:rsidTr="008449B9">
        <w:trPr>
          <w:trHeight w:val="92"/>
        </w:trPr>
        <w:tc>
          <w:tcPr>
            <w:tcW w:w="1418" w:type="dxa"/>
            <w:shd w:val="clear" w:color="auto" w:fill="D9D9D9" w:themeFill="background1" w:themeFillShade="D9"/>
          </w:tcPr>
          <w:p w14:paraId="09AD5216" w14:textId="77777777" w:rsidR="00120314" w:rsidRPr="00421561" w:rsidRDefault="00120314" w:rsidP="00CF3127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1732" w:type="dxa"/>
            <w:tcBorders>
              <w:right w:val="single" w:sz="4" w:space="0" w:color="auto"/>
            </w:tcBorders>
          </w:tcPr>
          <w:p w14:paraId="5932C785" w14:textId="1627F1C3" w:rsidR="00120314" w:rsidRDefault="00120314" w:rsidP="00120314">
            <w:r>
              <w:t>age</w:t>
            </w:r>
          </w:p>
        </w:tc>
        <w:tc>
          <w:tcPr>
            <w:tcW w:w="758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0C1D15A2" w14:textId="77777777" w:rsidR="00120314" w:rsidRPr="00EF29C2" w:rsidRDefault="00120314" w:rsidP="00CF3127">
            <w:pPr>
              <w:rPr>
                <w:i/>
              </w:rPr>
            </w:pPr>
          </w:p>
        </w:tc>
      </w:tr>
    </w:tbl>
    <w:p w14:paraId="63FA900A" w14:textId="5A2FD5B6" w:rsidR="003D3182" w:rsidRDefault="003D3182" w:rsidP="00527666">
      <w:pPr>
        <w:ind w:left="720"/>
      </w:pPr>
    </w:p>
    <w:p w14:paraId="620F20B9" w14:textId="5642765A" w:rsidR="009D7D4D" w:rsidRDefault="009D7D4D" w:rsidP="009D7D4D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3" w:name="_Toc505860312"/>
      <w:r>
        <w:lastRenderedPageBreak/>
        <w:t>Add another Person</w:t>
      </w:r>
      <w:bookmarkEnd w:id="23"/>
    </w:p>
    <w:p w14:paraId="6DD7EF2F" w14:textId="0E01086D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Add another </w:t>
      </w:r>
      <w:r>
        <w:rPr>
          <w:b/>
          <w:color w:val="002060"/>
        </w:rPr>
        <w:t>Pe</w:t>
      </w:r>
      <w:r w:rsidRPr="003D3182">
        <w:rPr>
          <w:b/>
          <w:color w:val="002060"/>
        </w:rPr>
        <w:t>rson</w:t>
      </w:r>
      <w:r>
        <w:t xml:space="preserve"> node to the graph:</w:t>
      </w:r>
    </w:p>
    <w:p w14:paraId="0FFFD13E" w14:textId="77777777" w:rsidR="009D7D4D" w:rsidRDefault="009D7D4D" w:rsidP="00390BBD">
      <w:pPr>
        <w:spacing w:after="0" w:line="240" w:lineRule="auto"/>
        <w:ind w:firstLine="720"/>
      </w:pPr>
      <w:r>
        <w:t>Node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95"/>
        <w:gridCol w:w="2705"/>
        <w:gridCol w:w="3060"/>
      </w:tblGrid>
      <w:tr w:rsidR="009D7D4D" w14:paraId="390145A9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640AF20A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12F46485" w14:textId="77777777" w:rsidR="009D7D4D" w:rsidRDefault="009D7D4D" w:rsidP="0099233B">
            <w:proofErr w:type="spellStart"/>
            <w:r>
              <w:t>eg</w:t>
            </w:r>
            <w:proofErr w:type="spellEnd"/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4C0F199" w14:textId="77777777" w:rsidR="009D7D4D" w:rsidRDefault="009D7D4D" w:rsidP="0099233B"/>
        </w:tc>
      </w:tr>
      <w:tr w:rsidR="003F56E2" w14:paraId="6DF7B879" w14:textId="77777777" w:rsidTr="0099233B">
        <w:trPr>
          <w:trHeight w:val="54"/>
        </w:trPr>
        <w:tc>
          <w:tcPr>
            <w:tcW w:w="895" w:type="dxa"/>
            <w:shd w:val="clear" w:color="auto" w:fill="D9D9D9" w:themeFill="background1" w:themeFillShade="D9"/>
          </w:tcPr>
          <w:p w14:paraId="1BC449AA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544AC258" w14:textId="77777777" w:rsidR="003F56E2" w:rsidRDefault="003F56E2" w:rsidP="0099233B">
            <w:r>
              <w:t>IRI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30E7DAA" w14:textId="77777777" w:rsidR="003F56E2" w:rsidRDefault="003F56E2" w:rsidP="0099233B"/>
        </w:tc>
      </w:tr>
      <w:tr w:rsidR="009D7D4D" w14:paraId="7D1BFEA3" w14:textId="77777777" w:rsidTr="0099233B">
        <w:tc>
          <w:tcPr>
            <w:tcW w:w="895" w:type="dxa"/>
            <w:shd w:val="clear" w:color="auto" w:fill="D9D9D9" w:themeFill="background1" w:themeFillShade="D9"/>
          </w:tcPr>
          <w:p w14:paraId="00DA3E6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705" w:type="dxa"/>
            <w:tcBorders>
              <w:right w:val="single" w:sz="4" w:space="0" w:color="auto"/>
            </w:tcBorders>
          </w:tcPr>
          <w:p w14:paraId="4F981536" w14:textId="6BA62F8B" w:rsidR="009D7D4D" w:rsidRPr="00EF29C2" w:rsidRDefault="008449B9" w:rsidP="0099233B">
            <w:pPr>
              <w:rPr>
                <w:i/>
                <w:highlight w:val="yellow"/>
              </w:rPr>
            </w:pPr>
            <w:r>
              <w:rPr>
                <w:i/>
                <w:color w:val="C00000"/>
                <w:highlight w:val="yellow"/>
              </w:rPr>
              <w:t>&lt;</w:t>
            </w:r>
            <w:r w:rsidR="009D7D4D">
              <w:rPr>
                <w:i/>
                <w:color w:val="C00000"/>
                <w:highlight w:val="yellow"/>
              </w:rPr>
              <w:t xml:space="preserve">Info </w:t>
            </w:r>
            <w:r w:rsidR="009D7D4D" w:rsidRPr="008C67FF">
              <w:rPr>
                <w:i/>
                <w:color w:val="C00000"/>
                <w:highlight w:val="yellow"/>
              </w:rPr>
              <w:t xml:space="preserve">Sheet: Person </w:t>
            </w:r>
            <w:r w:rsidR="009D7D4D">
              <w:rPr>
                <w:i/>
                <w:color w:val="C00000"/>
                <w:highlight w:val="yellow"/>
              </w:rPr>
              <w:t>Thr</w:t>
            </w:r>
            <w:r w:rsidR="009D7D4D" w:rsidRPr="008C67FF">
              <w:rPr>
                <w:i/>
                <w:color w:val="C00000"/>
                <w:highlight w:val="yellow"/>
              </w:rPr>
              <w:t>e</w:t>
            </w:r>
            <w:r w:rsidR="009D7D4D">
              <w:rPr>
                <w:i/>
                <w:color w:val="C00000"/>
                <w:highlight w:val="yellow"/>
              </w:rPr>
              <w:t>e</w:t>
            </w:r>
            <w:r>
              <w:rPr>
                <w:i/>
                <w:color w:val="C00000"/>
                <w:highlight w:val="yellow"/>
              </w:rPr>
              <w:t>&gt;</w:t>
            </w:r>
          </w:p>
        </w:tc>
        <w:tc>
          <w:tcPr>
            <w:tcW w:w="306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87289C5" w14:textId="77777777" w:rsidR="009D7D4D" w:rsidRPr="00854B44" w:rsidRDefault="009D7D4D" w:rsidP="0099233B">
            <w:pPr>
              <w:rPr>
                <w:i/>
                <w:highlight w:val="yellow"/>
              </w:rPr>
            </w:pPr>
            <w:r>
              <w:rPr>
                <w:noProof/>
              </w:rPr>
              <w:drawing>
                <wp:inline distT="0" distB="0" distL="0" distR="0" wp14:anchorId="24234B14" wp14:editId="7903F6FC">
                  <wp:extent cx="159532" cy="159532"/>
                  <wp:effectExtent l="0" t="0" r="0" b="0"/>
                  <wp:docPr id="55" name="Picture 55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rPr>
                <w:i/>
              </w:rPr>
              <w:t>See Info Sheet for values.</w:t>
            </w:r>
          </w:p>
        </w:tc>
      </w:tr>
    </w:tbl>
    <w:p w14:paraId="2B3E931D" w14:textId="319EE274" w:rsidR="008C67FF" w:rsidRPr="009D7D4D" w:rsidRDefault="009D7D4D" w:rsidP="00527666">
      <w:pPr>
        <w:ind w:left="720"/>
        <w:rPr>
          <w:b/>
          <w:i/>
          <w:sz w:val="28"/>
          <w:szCs w:val="28"/>
        </w:rPr>
      </w:pPr>
      <w:r w:rsidRPr="009D7D4D">
        <w:rPr>
          <w:b/>
          <w:i/>
          <w:sz w:val="28"/>
          <w:szCs w:val="28"/>
        </w:rPr>
        <w:t xml:space="preserve">This node will represent you and your role in this </w:t>
      </w:r>
      <w:r>
        <w:rPr>
          <w:b/>
          <w:i/>
          <w:sz w:val="28"/>
          <w:szCs w:val="28"/>
        </w:rPr>
        <w:t>study</w:t>
      </w:r>
      <w:r w:rsidR="004C231D">
        <w:rPr>
          <w:b/>
          <w:i/>
          <w:sz w:val="28"/>
          <w:szCs w:val="28"/>
        </w:rPr>
        <w:t>!</w:t>
      </w:r>
    </w:p>
    <w:p w14:paraId="501525A1" w14:textId="56C3B680" w:rsidR="009D7D4D" w:rsidRDefault="009D7D4D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Create a new node for your </w:t>
      </w:r>
      <w:r>
        <w:rPr>
          <w:b/>
          <w:color w:val="002060"/>
        </w:rPr>
        <w:t xml:space="preserve">Given Name </w:t>
      </w:r>
      <w:r w:rsidRPr="009D7D4D">
        <w:t>as a s</w:t>
      </w:r>
      <w:r>
        <w:t>tring literal.</w:t>
      </w:r>
    </w:p>
    <w:p w14:paraId="5651840D" w14:textId="77777777" w:rsidR="009D7D4D" w:rsidRDefault="009D7D4D" w:rsidP="00390BBD">
      <w:pPr>
        <w:spacing w:after="0"/>
        <w:ind w:firstLine="720"/>
      </w:pPr>
      <w:r>
        <w:t>Node values:</w:t>
      </w:r>
    </w:p>
    <w:tbl>
      <w:tblPr>
        <w:tblStyle w:val="TableGrid"/>
        <w:tblW w:w="10769" w:type="dxa"/>
        <w:tblInd w:w="715" w:type="dxa"/>
        <w:tblLook w:val="04A0" w:firstRow="1" w:lastRow="0" w:firstColumn="1" w:lastColumn="0" w:noHBand="0" w:noVBand="1"/>
      </w:tblPr>
      <w:tblGrid>
        <w:gridCol w:w="1447"/>
        <w:gridCol w:w="2693"/>
        <w:gridCol w:w="6629"/>
      </w:tblGrid>
      <w:tr w:rsidR="009D7D4D" w14:paraId="5AD15A0B" w14:textId="77777777" w:rsidTr="004C231D">
        <w:trPr>
          <w:trHeight w:val="875"/>
        </w:trPr>
        <w:tc>
          <w:tcPr>
            <w:tcW w:w="1447" w:type="dxa"/>
            <w:shd w:val="clear" w:color="auto" w:fill="D9D9D9" w:themeFill="background1" w:themeFillShade="D9"/>
          </w:tcPr>
          <w:p w14:paraId="1043DC83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66F55C0" w14:textId="77777777" w:rsidR="009D7D4D" w:rsidRDefault="009D7D4D" w:rsidP="0099233B">
            <w:r w:rsidRPr="00653714">
              <w:rPr>
                <w:highlight w:val="yellow"/>
              </w:rPr>
              <w:t>NOT APPLICABLE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48395727" w14:textId="77777777" w:rsidR="009D7D4D" w:rsidRDefault="009D7D4D" w:rsidP="0099233B">
            <w:r>
              <w:rPr>
                <w:noProof/>
              </w:rPr>
              <w:drawing>
                <wp:inline distT="0" distB="0" distL="0" distR="0" wp14:anchorId="5D1188A1" wp14:editId="04B38001">
                  <wp:extent cx="159532" cy="159532"/>
                  <wp:effectExtent l="0" t="0" r="0" b="0"/>
                  <wp:docPr id="56" name="Picture 56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>
              <w:t>Prefix is not applicable to literals. You may ignore this field.</w:t>
            </w:r>
          </w:p>
        </w:tc>
      </w:tr>
      <w:tr w:rsidR="003F56E2" w14:paraId="1AA2FC22" w14:textId="77777777" w:rsidTr="004C231D">
        <w:trPr>
          <w:trHeight w:val="56"/>
        </w:trPr>
        <w:tc>
          <w:tcPr>
            <w:tcW w:w="1447" w:type="dxa"/>
            <w:shd w:val="clear" w:color="auto" w:fill="D9D9D9" w:themeFill="background1" w:themeFillShade="D9"/>
          </w:tcPr>
          <w:p w14:paraId="6F57E47D" w14:textId="77777777" w:rsidR="003F56E2" w:rsidRPr="00421561" w:rsidRDefault="003F56E2" w:rsidP="0099233B">
            <w:pPr>
              <w:rPr>
                <w:b/>
              </w:rPr>
            </w:pPr>
            <w:r w:rsidRPr="00421561">
              <w:rPr>
                <w:b/>
              </w:rPr>
              <w:t>Type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9E581D4" w14:textId="77777777" w:rsidR="003F56E2" w:rsidRDefault="003F56E2" w:rsidP="0099233B">
            <w:r>
              <w:t>STRING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4B26395" w14:textId="77777777" w:rsidR="003F56E2" w:rsidRDefault="003F56E2" w:rsidP="0099233B"/>
        </w:tc>
      </w:tr>
      <w:tr w:rsidR="009D7D4D" w14:paraId="4DC25D89" w14:textId="77777777" w:rsidTr="004C231D">
        <w:trPr>
          <w:trHeight w:val="281"/>
        </w:trPr>
        <w:tc>
          <w:tcPr>
            <w:tcW w:w="1447" w:type="dxa"/>
            <w:shd w:val="clear" w:color="auto" w:fill="D9D9D9" w:themeFill="background1" w:themeFillShade="D9"/>
          </w:tcPr>
          <w:p w14:paraId="2C7840E6" w14:textId="77777777" w:rsidR="009D7D4D" w:rsidRPr="00421561" w:rsidRDefault="009D7D4D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693" w:type="dxa"/>
            <w:tcBorders>
              <w:right w:val="single" w:sz="4" w:space="0" w:color="auto"/>
            </w:tcBorders>
          </w:tcPr>
          <w:p w14:paraId="1C5E766C" w14:textId="71F8AD5C" w:rsidR="009D7D4D" w:rsidRPr="00731EA0" w:rsidRDefault="009D7D4D" w:rsidP="0099233B">
            <w:pPr>
              <w:rPr>
                <w:highlight w:val="yellow"/>
              </w:rPr>
            </w:pPr>
            <w:r w:rsidRPr="009D7D4D">
              <w:rPr>
                <w:i/>
                <w:color w:val="FF0000"/>
                <w:highlight w:val="yellow"/>
              </w:rPr>
              <w:t>&lt;</w:t>
            </w:r>
            <w:r>
              <w:rPr>
                <w:i/>
                <w:color w:val="FF0000"/>
                <w:highlight w:val="yellow"/>
              </w:rPr>
              <w:t>Your given (first) name</w:t>
            </w:r>
            <w:r w:rsidRPr="009D7D4D">
              <w:rPr>
                <w:i/>
                <w:color w:val="FF0000"/>
                <w:highlight w:val="yellow"/>
              </w:rPr>
              <w:t>&gt;</w:t>
            </w:r>
          </w:p>
        </w:tc>
        <w:tc>
          <w:tcPr>
            <w:tcW w:w="662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EF1CFEB" w14:textId="77777777" w:rsidR="009D7D4D" w:rsidRPr="00854B44" w:rsidRDefault="009D7D4D" w:rsidP="0099233B">
            <w:pPr>
              <w:rPr>
                <w:i/>
                <w:highlight w:val="yellow"/>
              </w:rPr>
            </w:pPr>
          </w:p>
        </w:tc>
      </w:tr>
    </w:tbl>
    <w:p w14:paraId="34A5F0BE" w14:textId="4D981AC1" w:rsidR="009D7D4D" w:rsidRDefault="009D7D4D" w:rsidP="009D7D4D">
      <w:pPr>
        <w:pStyle w:val="ListParagraph"/>
      </w:pPr>
    </w:p>
    <w:p w14:paraId="766269CC" w14:textId="71F795F2" w:rsid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</w:pPr>
      <w:r>
        <w:t xml:space="preserve">Link </w:t>
      </w:r>
      <w:r w:rsidRPr="00FF7E40">
        <w:rPr>
          <w:b/>
          <w:i/>
        </w:rPr>
        <w:t>from</w:t>
      </w:r>
      <w:r>
        <w:t xml:space="preserve"> your new </w:t>
      </w:r>
      <w:r w:rsidRPr="004C231D">
        <w:rPr>
          <w:b/>
        </w:rPr>
        <w:t>Person</w:t>
      </w:r>
      <w:r>
        <w:t xml:space="preserve"> node </w:t>
      </w:r>
      <w:r w:rsidRPr="00FF7E40">
        <w:rPr>
          <w:b/>
          <w:i/>
        </w:rPr>
        <w:t>to</w:t>
      </w:r>
      <w:r>
        <w:t xml:space="preserve"> your </w:t>
      </w:r>
      <w:r w:rsidRPr="004C231D">
        <w:rPr>
          <w:b/>
        </w:rPr>
        <w:t>Given Name</w:t>
      </w:r>
      <w:r>
        <w:t xml:space="preserve"> using the </w:t>
      </w:r>
      <w:proofErr w:type="spellStart"/>
      <w:r>
        <w:rPr>
          <w:b/>
          <w:i/>
          <w:color w:val="632423" w:themeColor="accent2" w:themeShade="80"/>
        </w:rPr>
        <w:t>givenName</w:t>
      </w:r>
      <w:proofErr w:type="spellEnd"/>
      <w:r w:rsidRPr="00FF7E40">
        <w:rPr>
          <w:color w:val="632423" w:themeColor="accent2" w:themeShade="80"/>
        </w:rPr>
        <w:t xml:space="preserve"> </w:t>
      </w:r>
      <w:r>
        <w:t xml:space="preserve">relation.  Remember to use the </w:t>
      </w:r>
      <w:r w:rsidRPr="008D1507">
        <w:rPr>
          <w:b/>
        </w:rPr>
        <w:t>schema</w:t>
      </w:r>
      <w:r>
        <w:t xml:space="preserve"> prefix.</w:t>
      </w:r>
    </w:p>
    <w:p w14:paraId="3881A03C" w14:textId="77777777" w:rsidR="008D1507" w:rsidRDefault="008D1507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1072"/>
        <w:gridCol w:w="2168"/>
        <w:gridCol w:w="5098"/>
      </w:tblGrid>
      <w:tr w:rsidR="008D1507" w14:paraId="0EC55991" w14:textId="77777777" w:rsidTr="00112716">
        <w:trPr>
          <w:trHeight w:val="127"/>
        </w:trPr>
        <w:tc>
          <w:tcPr>
            <w:tcW w:w="1072" w:type="dxa"/>
            <w:shd w:val="clear" w:color="auto" w:fill="D9D9D9" w:themeFill="background1" w:themeFillShade="D9"/>
          </w:tcPr>
          <w:p w14:paraId="5FECF1A4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1FFF043C" w14:textId="77777777" w:rsidR="008D1507" w:rsidRDefault="008D1507" w:rsidP="00112716">
            <w:pPr>
              <w:ind w:left="71" w:right="-642"/>
            </w:pPr>
            <w:r>
              <w:t>schema</w:t>
            </w:r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5523B9B" w14:textId="77777777" w:rsidR="008D1507" w:rsidRDefault="008D1507" w:rsidP="00112716">
            <w:pPr>
              <w:ind w:left="71" w:right="-642"/>
            </w:pPr>
          </w:p>
        </w:tc>
      </w:tr>
      <w:tr w:rsidR="008D1507" w14:paraId="5065C0EE" w14:textId="77777777" w:rsidTr="00112716">
        <w:trPr>
          <w:trHeight w:val="276"/>
        </w:trPr>
        <w:tc>
          <w:tcPr>
            <w:tcW w:w="1072" w:type="dxa"/>
            <w:shd w:val="clear" w:color="auto" w:fill="D9D9D9" w:themeFill="background1" w:themeFillShade="D9"/>
          </w:tcPr>
          <w:p w14:paraId="4409C241" w14:textId="77777777" w:rsidR="008D1507" w:rsidRPr="00421561" w:rsidRDefault="008D1507" w:rsidP="00112716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168" w:type="dxa"/>
            <w:tcBorders>
              <w:right w:val="single" w:sz="4" w:space="0" w:color="auto"/>
            </w:tcBorders>
          </w:tcPr>
          <w:p w14:paraId="456E0264" w14:textId="77777777" w:rsidR="008D1507" w:rsidRDefault="008D1507" w:rsidP="00112716">
            <w:pPr>
              <w:ind w:left="71"/>
            </w:pPr>
            <w:proofErr w:type="spellStart"/>
            <w:r>
              <w:t>givenName</w:t>
            </w:r>
            <w:proofErr w:type="spellEnd"/>
          </w:p>
        </w:tc>
        <w:tc>
          <w:tcPr>
            <w:tcW w:w="509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85E9ACF" w14:textId="77777777" w:rsidR="008D1507" w:rsidRPr="00EF29C2" w:rsidRDefault="008D1507" w:rsidP="00112716">
            <w:pPr>
              <w:rPr>
                <w:i/>
              </w:rPr>
            </w:pPr>
          </w:p>
        </w:tc>
      </w:tr>
    </w:tbl>
    <w:p w14:paraId="2A1AB442" w14:textId="2E5D42EC" w:rsidR="008D1507" w:rsidRDefault="008D1507" w:rsidP="009D7D4D">
      <w:pPr>
        <w:pStyle w:val="ListParagraph"/>
      </w:pPr>
    </w:p>
    <w:p w14:paraId="7238BC4E" w14:textId="77777777" w:rsidR="008D1507" w:rsidRDefault="008D1507" w:rsidP="009D7D4D">
      <w:pPr>
        <w:pStyle w:val="ListParagraph"/>
      </w:pPr>
    </w:p>
    <w:p w14:paraId="26D0B269" w14:textId="7F2D7F94" w:rsidR="00185443" w:rsidRDefault="00185443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Create a </w:t>
      </w:r>
      <w:r w:rsidRPr="003D3182">
        <w:rPr>
          <w:b/>
          <w:i/>
          <w:color w:val="632423" w:themeColor="accent2" w:themeShade="80"/>
        </w:rPr>
        <w:t>gender</w:t>
      </w:r>
      <w:r w:rsidR="008D1507">
        <w:rPr>
          <w:color w:val="auto"/>
        </w:rPr>
        <w:t xml:space="preserve"> link </w:t>
      </w:r>
      <w:r w:rsidR="008D1507" w:rsidRPr="008D1507">
        <w:rPr>
          <w:b/>
          <w:i/>
          <w:color w:val="auto"/>
        </w:rPr>
        <w:t>from</w:t>
      </w:r>
      <w:r w:rsidR="008D1507">
        <w:rPr>
          <w:color w:val="auto"/>
        </w:rPr>
        <w:t xml:space="preserve"> </w:t>
      </w:r>
      <w:r>
        <w:t xml:space="preserve">your </w:t>
      </w:r>
      <w:r w:rsidR="008D1507">
        <w:t>Person node</w:t>
      </w:r>
      <w:r>
        <w:rPr>
          <w:color w:val="auto"/>
        </w:rPr>
        <w:t xml:space="preserve"> </w:t>
      </w:r>
      <w:r w:rsidRPr="00C345B2">
        <w:rPr>
          <w:b/>
          <w:i/>
          <w:color w:val="auto"/>
        </w:rPr>
        <w:t>to</w:t>
      </w:r>
      <w:r>
        <w:rPr>
          <w:color w:val="auto"/>
        </w:rPr>
        <w:t xml:space="preserve"> your gender. </w:t>
      </w:r>
    </w:p>
    <w:p w14:paraId="2F592DD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715" w:type="dxa"/>
        <w:tblLook w:val="04A0" w:firstRow="1" w:lastRow="0" w:firstColumn="1" w:lastColumn="0" w:noHBand="0" w:noVBand="1"/>
      </w:tblPr>
      <w:tblGrid>
        <w:gridCol w:w="850"/>
        <w:gridCol w:w="2390"/>
        <w:gridCol w:w="2520"/>
      </w:tblGrid>
      <w:tr w:rsidR="00185443" w14:paraId="0A645824" w14:textId="77777777" w:rsidTr="0099233B">
        <w:trPr>
          <w:trHeight w:val="208"/>
        </w:trPr>
        <w:tc>
          <w:tcPr>
            <w:tcW w:w="850" w:type="dxa"/>
            <w:shd w:val="clear" w:color="auto" w:fill="D9D9D9" w:themeFill="background1" w:themeFillShade="D9"/>
          </w:tcPr>
          <w:p w14:paraId="0B40D78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5198BC31" w14:textId="77777777" w:rsidR="00185443" w:rsidRDefault="00185443" w:rsidP="0099233B">
            <w:pPr>
              <w:ind w:left="71" w:right="-642"/>
            </w:pPr>
            <w:proofErr w:type="spellStart"/>
            <w:r>
              <w:t>ncit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6B788A73" w14:textId="77777777" w:rsidR="00185443" w:rsidRDefault="00185443" w:rsidP="0099233B">
            <w:pPr>
              <w:ind w:left="71" w:right="-642"/>
            </w:pPr>
          </w:p>
        </w:tc>
      </w:tr>
      <w:tr w:rsidR="00185443" w14:paraId="413FB70A" w14:textId="77777777" w:rsidTr="0099233B">
        <w:trPr>
          <w:trHeight w:val="450"/>
        </w:trPr>
        <w:tc>
          <w:tcPr>
            <w:tcW w:w="850" w:type="dxa"/>
            <w:shd w:val="clear" w:color="auto" w:fill="D9D9D9" w:themeFill="background1" w:themeFillShade="D9"/>
          </w:tcPr>
          <w:p w14:paraId="46960205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03D8425A" w14:textId="77777777" w:rsidR="00185443" w:rsidRDefault="00185443" w:rsidP="0099233B">
            <w:pPr>
              <w:ind w:left="71"/>
            </w:pPr>
            <w:r>
              <w:t>gender</w:t>
            </w:r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1A762394" w14:textId="77777777" w:rsidR="00185443" w:rsidRPr="00EF29C2" w:rsidRDefault="00185443" w:rsidP="0099233B">
            <w:pPr>
              <w:rPr>
                <w:i/>
              </w:rPr>
            </w:pPr>
            <w:r>
              <w:rPr>
                <w:noProof/>
              </w:rPr>
              <w:drawing>
                <wp:inline distT="0" distB="0" distL="0" distR="0" wp14:anchorId="5B76DC9D" wp14:editId="79FA6825">
                  <wp:extent cx="159532" cy="159532"/>
                  <wp:effectExtent l="0" t="0" r="0" b="0"/>
                  <wp:docPr id="61" name="Picture 61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65360" cy="1653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  <w:r w:rsidRPr="00EF29C2">
              <w:rPr>
                <w:i/>
              </w:rPr>
              <w:t xml:space="preserve">Label is all </w:t>
            </w:r>
            <w:r w:rsidRPr="00EF29C2">
              <w:rPr>
                <w:i/>
                <w:u w:val="single"/>
              </w:rPr>
              <w:t>lowercase</w:t>
            </w:r>
            <w:r w:rsidRPr="00EF29C2">
              <w:rPr>
                <w:i/>
              </w:rPr>
              <w:t>.</w:t>
            </w:r>
          </w:p>
        </w:tc>
      </w:tr>
    </w:tbl>
    <w:p w14:paraId="72034BBC" w14:textId="7EDDAE67" w:rsidR="008D1507" w:rsidRDefault="00185443" w:rsidP="008D1507">
      <w:pPr>
        <w:pStyle w:val="ListParagraph"/>
        <w:rPr>
          <w:i/>
        </w:rPr>
      </w:pPr>
      <w:r w:rsidRPr="00185443">
        <w:rPr>
          <w:i/>
        </w:rPr>
        <w:t>The polite instructor will not ask you to create an age node</w:t>
      </w:r>
      <w:r w:rsidR="008D1507">
        <w:rPr>
          <w:i/>
        </w:rPr>
        <w:t xml:space="preserve"> and </w:t>
      </w:r>
      <w:proofErr w:type="gramStart"/>
      <w:r w:rsidR="008D1507">
        <w:rPr>
          <w:i/>
        </w:rPr>
        <w:t>link.  :)</w:t>
      </w:r>
      <w:proofErr w:type="gramEnd"/>
      <w:r w:rsidR="008D1507">
        <w:rPr>
          <w:i/>
        </w:rPr>
        <w:t xml:space="preserve"> </w:t>
      </w:r>
    </w:p>
    <w:p w14:paraId="4B2E562A" w14:textId="77777777" w:rsidR="008D1507" w:rsidRPr="008D1507" w:rsidRDefault="008D1507" w:rsidP="008D1507">
      <w:pPr>
        <w:pStyle w:val="ListParagraph"/>
        <w:rPr>
          <w:color w:val="auto"/>
        </w:rPr>
      </w:pPr>
    </w:p>
    <w:p w14:paraId="44BE8F7B" w14:textId="7356274B" w:rsidR="00185443" w:rsidRPr="008D1507" w:rsidRDefault="008D1507" w:rsidP="00390BBD">
      <w:pPr>
        <w:pStyle w:val="ListParagraph"/>
        <w:numPr>
          <w:ilvl w:val="0"/>
          <w:numId w:val="37"/>
        </w:numPr>
        <w:spacing w:after="0"/>
        <w:ind w:left="720"/>
        <w:rPr>
          <w:color w:val="auto"/>
        </w:rPr>
      </w:pPr>
      <w:r>
        <w:t xml:space="preserve">Your role in this study is Linked Data Expert.  </w:t>
      </w:r>
      <w:r w:rsidR="00185443">
        <w:t xml:space="preserve">Create the </w:t>
      </w:r>
      <w:proofErr w:type="spellStart"/>
      <w:r w:rsidR="00185443" w:rsidRPr="008D1507">
        <w:rPr>
          <w:b/>
          <w:i/>
          <w:color w:val="632423" w:themeColor="accent2" w:themeShade="80"/>
        </w:rPr>
        <w:t>LDExpert</w:t>
      </w:r>
      <w:proofErr w:type="spellEnd"/>
      <w:r w:rsidR="00185443" w:rsidRPr="008D1507">
        <w:rPr>
          <w:color w:val="auto"/>
        </w:rPr>
        <w:t xml:space="preserve"> relation</w:t>
      </w:r>
      <w:r w:rsidR="00185443">
        <w:t xml:space="preserve"> between your </w:t>
      </w:r>
      <w:r w:rsidR="00185443" w:rsidRPr="008D1507">
        <w:rPr>
          <w:b/>
        </w:rPr>
        <w:t>Person</w:t>
      </w:r>
      <w:r w:rsidR="00185443" w:rsidRPr="008D1507">
        <w:t xml:space="preserve"> </w:t>
      </w:r>
      <w:r w:rsidR="00185443">
        <w:t xml:space="preserve">node and the </w:t>
      </w:r>
      <w:r w:rsidR="00185443" w:rsidRPr="008D1507">
        <w:rPr>
          <w:b/>
        </w:rPr>
        <w:t>Study</w:t>
      </w:r>
      <w:r w:rsidR="00185443">
        <w:t xml:space="preserve"> node. </w:t>
      </w:r>
      <w:r>
        <w:t xml:space="preserve"> </w:t>
      </w:r>
    </w:p>
    <w:p w14:paraId="5D93432A" w14:textId="77777777" w:rsidR="00185443" w:rsidRDefault="00185443" w:rsidP="00390BBD">
      <w:pPr>
        <w:spacing w:after="0"/>
        <w:ind w:firstLine="720"/>
      </w:pPr>
      <w:r>
        <w:t>Link values: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720"/>
        <w:gridCol w:w="85"/>
        <w:gridCol w:w="765"/>
        <w:gridCol w:w="2390"/>
        <w:gridCol w:w="2520"/>
        <w:gridCol w:w="3775"/>
      </w:tblGrid>
      <w:tr w:rsidR="00185443" w14:paraId="2A5380AE" w14:textId="77777777" w:rsidTr="008D1507">
        <w:trPr>
          <w:gridBefore w:val="1"/>
          <w:gridAfter w:val="1"/>
          <w:wBefore w:w="720" w:type="dxa"/>
          <w:wAfter w:w="3775" w:type="dxa"/>
          <w:trHeight w:val="208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75848828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Prefix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786867EE" w14:textId="3AD58EAD" w:rsidR="00185443" w:rsidRDefault="00185443" w:rsidP="00185443">
            <w:pPr>
              <w:ind w:right="-642"/>
            </w:pPr>
            <w:r>
              <w:t xml:space="preserve">  </w:t>
            </w:r>
            <w:proofErr w:type="spellStart"/>
            <w:r>
              <w:t>eg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586809F9" w14:textId="77777777" w:rsidR="00185443" w:rsidRDefault="00185443" w:rsidP="0099233B">
            <w:pPr>
              <w:ind w:left="71" w:right="-642"/>
            </w:pPr>
          </w:p>
        </w:tc>
      </w:tr>
      <w:tr w:rsidR="00185443" w14:paraId="717CED59" w14:textId="77777777" w:rsidTr="008D1507">
        <w:trPr>
          <w:gridBefore w:val="1"/>
          <w:gridAfter w:val="1"/>
          <w:wBefore w:w="720" w:type="dxa"/>
          <w:wAfter w:w="3775" w:type="dxa"/>
          <w:trHeight w:val="450"/>
        </w:trPr>
        <w:tc>
          <w:tcPr>
            <w:tcW w:w="850" w:type="dxa"/>
            <w:gridSpan w:val="2"/>
            <w:shd w:val="clear" w:color="auto" w:fill="D9D9D9" w:themeFill="background1" w:themeFillShade="D9"/>
          </w:tcPr>
          <w:p w14:paraId="607C6A47" w14:textId="77777777" w:rsidR="00185443" w:rsidRPr="00421561" w:rsidRDefault="00185443" w:rsidP="0099233B">
            <w:pPr>
              <w:rPr>
                <w:b/>
              </w:rPr>
            </w:pPr>
            <w:r w:rsidRPr="00421561">
              <w:rPr>
                <w:b/>
              </w:rPr>
              <w:t>Label</w:t>
            </w:r>
            <w:r>
              <w:rPr>
                <w:b/>
              </w:rPr>
              <w:t>:</w:t>
            </w:r>
          </w:p>
        </w:tc>
        <w:tc>
          <w:tcPr>
            <w:tcW w:w="2390" w:type="dxa"/>
            <w:tcBorders>
              <w:right w:val="single" w:sz="4" w:space="0" w:color="auto"/>
            </w:tcBorders>
          </w:tcPr>
          <w:p w14:paraId="2006022F" w14:textId="41590CFE" w:rsidR="00185443" w:rsidRDefault="00185443" w:rsidP="0099233B">
            <w:pPr>
              <w:ind w:left="71"/>
            </w:pPr>
            <w:proofErr w:type="spellStart"/>
            <w:r>
              <w:t>LDExpert</w:t>
            </w:r>
            <w:proofErr w:type="spellEnd"/>
          </w:p>
        </w:tc>
        <w:tc>
          <w:tcPr>
            <w:tcW w:w="252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14:paraId="218E7721" w14:textId="46A2DE7B" w:rsidR="00185443" w:rsidRPr="008D1507" w:rsidRDefault="00185443" w:rsidP="0099233B"/>
        </w:tc>
      </w:tr>
      <w:tr w:rsidR="003D3182" w:rsidRPr="00EC7DD3" w14:paraId="5DAF767A" w14:textId="77777777" w:rsidTr="008D1507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c>
          <w:tcPr>
            <w:tcW w:w="805" w:type="dxa"/>
            <w:gridSpan w:val="2"/>
          </w:tcPr>
          <w:p w14:paraId="1E74B982" w14:textId="77777777" w:rsidR="003D3182" w:rsidRDefault="003D3182" w:rsidP="003D3182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F611E6F" wp14:editId="3BD94252">
                  <wp:extent cx="361950" cy="450230"/>
                  <wp:effectExtent l="0" t="0" r="0" b="6985"/>
                  <wp:docPr id="54" name="Picture 54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gridSpan w:val="4"/>
            <w:vAlign w:val="center"/>
          </w:tcPr>
          <w:p w14:paraId="7EFD7CF3" w14:textId="7E5B98CC" w:rsidR="003D3182" w:rsidRPr="00EC7DD3" w:rsidRDefault="008D1507" w:rsidP="003D3182">
            <w:r>
              <w:t xml:space="preserve">Congratulate yourself for becoming a Linked Data Expert, then </w:t>
            </w:r>
            <w:r w:rsidR="003D3182">
              <w:t xml:space="preserve">Click </w:t>
            </w:r>
            <w:r w:rsidR="003D3182">
              <w:object w:dxaOrig="960" w:dyaOrig="255" w14:anchorId="0B876356">
                <v:shape id="_x0000_i1028" type="#_x0000_t75" style="width:47.6pt;height:12.5pt" o:ole="">
                  <v:imagedata r:id="rId22" o:title=""/>
                </v:shape>
                <o:OLEObject Type="Embed" ProgID="PBrush" ShapeID="_x0000_i1028" DrawAspect="Content" ObjectID="_1579894140" r:id="rId24"/>
              </w:object>
            </w:r>
            <w:r w:rsidR="003D3182">
              <w:t xml:space="preserve"> to save a copy of your graph. </w:t>
            </w:r>
          </w:p>
        </w:tc>
      </w:tr>
    </w:tbl>
    <w:p w14:paraId="5715C470" w14:textId="29CA4EF1" w:rsidR="00D844C3" w:rsidRDefault="00D844C3" w:rsidP="008D1507">
      <w:pPr>
        <w:spacing w:after="0"/>
        <w:jc w:val="both"/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CellMar>
          <w:left w:w="115" w:type="dxa"/>
          <w:right w:w="115" w:type="dxa"/>
        </w:tblCellMar>
        <w:tblLook w:val="04A0" w:firstRow="1" w:lastRow="0" w:firstColumn="1" w:lastColumn="0" w:noHBand="0" w:noVBand="1"/>
      </w:tblPr>
      <w:tblGrid>
        <w:gridCol w:w="1263"/>
        <w:gridCol w:w="8223"/>
        <w:gridCol w:w="1304"/>
      </w:tblGrid>
      <w:tr w:rsidR="0044247D" w14:paraId="04BDFB26" w14:textId="77777777" w:rsidTr="0044247D">
        <w:trPr>
          <w:trHeight w:val="989"/>
        </w:trPr>
        <w:tc>
          <w:tcPr>
            <w:tcW w:w="1263" w:type="dxa"/>
            <w:vAlign w:val="center"/>
          </w:tcPr>
          <w:p w14:paraId="7F31E698" w14:textId="77777777" w:rsidR="0044247D" w:rsidRDefault="0044247D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2D246ABB" wp14:editId="691F6392">
                  <wp:extent cx="655320" cy="601980"/>
                  <wp:effectExtent l="0" t="0" r="0" b="762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223" w:type="dxa"/>
            <w:vAlign w:val="center"/>
          </w:tcPr>
          <w:p w14:paraId="20379628" w14:textId="77777777" w:rsidR="002D6A7C" w:rsidRDefault="0044247D" w:rsidP="0044247D">
            <w:pPr>
              <w:jc w:val="center"/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16375B42" w14:textId="7D479025" w:rsidR="0044247D" w:rsidRPr="002D6A7C" w:rsidRDefault="002D6A7C" w:rsidP="0044247D">
            <w:pPr>
              <w:jc w:val="center"/>
              <w:rPr>
                <w:sz w:val="28"/>
                <w:szCs w:val="28"/>
              </w:rPr>
            </w:pPr>
            <w:r w:rsidRPr="002D6A7C">
              <w:rPr>
                <w:color w:val="C00000"/>
                <w:sz w:val="28"/>
                <w:szCs w:val="28"/>
              </w:rPr>
              <w:t>As for the instructor or assistant to review your graph prior to taking the next steps. This will help prevent errors in later steps.</w:t>
            </w:r>
          </w:p>
        </w:tc>
        <w:tc>
          <w:tcPr>
            <w:tcW w:w="1304" w:type="dxa"/>
            <w:vAlign w:val="center"/>
          </w:tcPr>
          <w:p w14:paraId="64B4BCDB" w14:textId="77777777" w:rsidR="0044247D" w:rsidRPr="00EF3205" w:rsidRDefault="0044247D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43BB77F" wp14:editId="31FB6CB6">
                  <wp:extent cx="655320" cy="601980"/>
                  <wp:effectExtent l="0" t="0" r="0" b="7620"/>
                  <wp:docPr id="29" name="Picture 2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07588F44" w14:textId="6469130E" w:rsidR="007E4D41" w:rsidRDefault="007E4D41" w:rsidP="007E4D41">
      <w:pPr>
        <w:rPr>
          <w:sz w:val="16"/>
          <w:szCs w:val="16"/>
        </w:rPr>
      </w:pPr>
    </w:p>
    <w:p w14:paraId="2C41875D" w14:textId="453DEF62" w:rsidR="00426749" w:rsidRDefault="00426749" w:rsidP="003D1F2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4" w:name="_Toc505860314"/>
      <w:r>
        <w:lastRenderedPageBreak/>
        <w:t>Export to TTL</w:t>
      </w:r>
      <w:bookmarkEnd w:id="24"/>
      <w:r>
        <w:t xml:space="preserve">  </w:t>
      </w:r>
    </w:p>
    <w:p w14:paraId="69494793" w14:textId="21EE4AF1" w:rsidR="00FB15FB" w:rsidRPr="006747A5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Click on </w:t>
      </w:r>
      <w:r w:rsidRPr="006747A5">
        <w:rPr>
          <w:noProof/>
        </w:rPr>
        <w:drawing>
          <wp:inline distT="0" distB="0" distL="0" distR="0" wp14:anchorId="6A763644" wp14:editId="6F5AAF67">
            <wp:extent cx="731520" cy="196850"/>
            <wp:effectExtent l="0" t="0" r="0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1520" cy="196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6747A5">
        <w:t xml:space="preserve">  to export the graph to TTL format.</w:t>
      </w:r>
    </w:p>
    <w:p w14:paraId="381D6F5C" w14:textId="55DA6F2B" w:rsidR="00FB15FB" w:rsidRPr="003C5E80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The graph will be saved to </w:t>
      </w:r>
      <w:r w:rsidR="003C5E80">
        <w:t xml:space="preserve">your downloads folder as </w:t>
      </w:r>
      <w:proofErr w:type="spellStart"/>
      <w:proofErr w:type="gramStart"/>
      <w:r w:rsidR="003C5E80" w:rsidRPr="003C5E80">
        <w:rPr>
          <w:b/>
        </w:rPr>
        <w:t>WhiteBoardTriples.TTL</w:t>
      </w:r>
      <w:proofErr w:type="spellEnd"/>
      <w:r w:rsidR="003C5E80">
        <w:rPr>
          <w:b/>
        </w:rPr>
        <w:t xml:space="preserve"> :</w:t>
      </w:r>
      <w:proofErr w:type="gramEnd"/>
    </w:p>
    <w:p w14:paraId="7078A55A" w14:textId="2D225853" w:rsidR="003C5E80" w:rsidRPr="006747A5" w:rsidRDefault="003C5E80" w:rsidP="003C5E80">
      <w:pPr>
        <w:pStyle w:val="ListParagraph"/>
        <w:ind w:left="1080"/>
      </w:pPr>
      <w:r>
        <w:rPr>
          <w:b/>
        </w:rPr>
        <w:t>C:\Users\phuseldw\downloads\WhiteBoardTriples.TTL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3C5E80" w:rsidRPr="00EC7DD3" w14:paraId="15D052B8" w14:textId="77777777" w:rsidTr="008A214B">
        <w:tc>
          <w:tcPr>
            <w:tcW w:w="805" w:type="dxa"/>
          </w:tcPr>
          <w:p w14:paraId="639B16FA" w14:textId="28510B66" w:rsidR="003C5E80" w:rsidRDefault="00527666" w:rsidP="003D3182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4FCD6609" w14:textId="34DC49CB" w:rsidR="003825B7" w:rsidRPr="00EC7DD3" w:rsidRDefault="003C5E80" w:rsidP="003D3182">
            <w:r w:rsidRPr="004366A7">
              <w:t xml:space="preserve">Leave the graph open in </w:t>
            </w:r>
            <w:r>
              <w:t>C</w:t>
            </w:r>
            <w:r w:rsidRPr="004366A7">
              <w:t xml:space="preserve">hrome. You will </w:t>
            </w:r>
            <w:r>
              <w:t>refer to it in the next section when creating queries.</w:t>
            </w:r>
            <w:r w:rsidR="00527666">
              <w:t xml:space="preserve">  Ask for assistance if you accidentally close or refresh the Graph Editor window.</w:t>
            </w:r>
          </w:p>
        </w:tc>
      </w:tr>
      <w:tr w:rsidR="003825B7" w:rsidRPr="00EC7DD3" w14:paraId="7923D608" w14:textId="77777777" w:rsidTr="008A214B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05" w:type="dxa"/>
            <w:tcBorders>
              <w:top w:val="nil"/>
              <w:left w:val="nil"/>
              <w:bottom w:val="nil"/>
              <w:right w:val="nil"/>
            </w:tcBorders>
          </w:tcPr>
          <w:p w14:paraId="7779DC09" w14:textId="77777777" w:rsidR="003825B7" w:rsidRDefault="003825B7" w:rsidP="003825B7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ED6E066" wp14:editId="446B8DAF">
                  <wp:extent cx="412750" cy="412750"/>
                  <wp:effectExtent l="0" t="0" r="6350" b="6350"/>
                  <wp:docPr id="67" name="Picture 67" descr="Image result for information icon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9" descr="Image result for information icon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12750" cy="412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tcBorders>
              <w:top w:val="nil"/>
              <w:left w:val="nil"/>
              <w:bottom w:val="nil"/>
              <w:right w:val="nil"/>
            </w:tcBorders>
          </w:tcPr>
          <w:p w14:paraId="556CA0F5" w14:textId="77777777" w:rsidR="003825B7" w:rsidRDefault="003825B7" w:rsidP="003825B7">
            <w:r>
              <w:t>If you click Create TTL more than once, you will create new files that include a number in their name:</w:t>
            </w:r>
          </w:p>
          <w:p w14:paraId="460A38FB" w14:textId="3AFD2FDD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1).TTL</w:t>
            </w:r>
          </w:p>
          <w:p w14:paraId="5DAA0B8D" w14:textId="2EC7F42E" w:rsidR="003825B7" w:rsidRDefault="003825B7" w:rsidP="003825B7">
            <w:proofErr w:type="spellStart"/>
            <w:proofErr w:type="gramStart"/>
            <w:r>
              <w:t>WhiteBoardTriples</w:t>
            </w:r>
            <w:proofErr w:type="spellEnd"/>
            <w:r>
              <w:t>(</w:t>
            </w:r>
            <w:proofErr w:type="gramEnd"/>
            <w:r>
              <w:t>2).TTL</w:t>
            </w:r>
          </w:p>
          <w:p w14:paraId="47EF5C41" w14:textId="4BD7EC3D" w:rsidR="003825B7" w:rsidRDefault="003825B7" w:rsidP="003825B7">
            <w:r>
              <w:t>etc.</w:t>
            </w:r>
          </w:p>
          <w:p w14:paraId="18FB3B6F" w14:textId="18131DAF" w:rsidR="008A214B" w:rsidRPr="00EC7DD3" w:rsidRDefault="003825B7" w:rsidP="003825B7">
            <w:r>
              <w:t xml:space="preserve">Make sure to use the highest numbered file in the next </w:t>
            </w:r>
            <w:r w:rsidR="008A214B">
              <w:t>steps.</w:t>
            </w:r>
          </w:p>
        </w:tc>
      </w:tr>
    </w:tbl>
    <w:p w14:paraId="1FC4463B" w14:textId="366AD4B5" w:rsidR="003C5E80" w:rsidRDefault="003C5E80" w:rsidP="006E0302">
      <w:pPr>
        <w:pStyle w:val="ListParagraph"/>
        <w:numPr>
          <w:ilvl w:val="0"/>
          <w:numId w:val="35"/>
        </w:numPr>
        <w:spacing w:before="120"/>
        <w:ind w:left="720"/>
      </w:pPr>
      <w:r>
        <w:t>Use Windows explorer to navigate to the TTL file.</w:t>
      </w:r>
    </w:p>
    <w:p w14:paraId="451BA4CB" w14:textId="015040F3" w:rsidR="00974CFF" w:rsidRDefault="00FB15FB" w:rsidP="002D6A7C">
      <w:pPr>
        <w:pStyle w:val="ListParagraph"/>
        <w:numPr>
          <w:ilvl w:val="0"/>
          <w:numId w:val="35"/>
        </w:numPr>
        <w:ind w:left="720"/>
      </w:pPr>
      <w:r w:rsidRPr="006747A5">
        <w:t xml:space="preserve">Double click on </w:t>
      </w:r>
      <w:proofErr w:type="gramStart"/>
      <w:r w:rsidRPr="006747A5">
        <w:t>the .TTL</w:t>
      </w:r>
      <w:proofErr w:type="gramEnd"/>
      <w:r w:rsidRPr="006747A5">
        <w:t xml:space="preserve"> file to open it.</w:t>
      </w:r>
    </w:p>
    <w:p w14:paraId="7ED8556F" w14:textId="26CF408B" w:rsidR="003C5E80" w:rsidRDefault="003C5E80" w:rsidP="002D6A7C">
      <w:pPr>
        <w:pStyle w:val="ListParagraph"/>
        <w:numPr>
          <w:ilvl w:val="0"/>
          <w:numId w:val="35"/>
        </w:numPr>
        <w:ind w:left="720"/>
      </w:pPr>
      <w:r>
        <w:t>Follow along with the instructor</w:t>
      </w:r>
      <w:r w:rsidR="00527666">
        <w:t xml:space="preserve">'s explanation of the TTL file </w:t>
      </w:r>
      <w:r>
        <w:t xml:space="preserve">content. </w:t>
      </w:r>
    </w:p>
    <w:p w14:paraId="1594B3EF" w14:textId="544FC0B5" w:rsidR="003C5E80" w:rsidRDefault="003C5E80" w:rsidP="006E0302">
      <w:pPr>
        <w:pStyle w:val="ListParagraph"/>
        <w:numPr>
          <w:ilvl w:val="0"/>
          <w:numId w:val="35"/>
        </w:numPr>
        <w:spacing w:after="120"/>
        <w:ind w:left="720"/>
      </w:pPr>
      <w:r>
        <w:t xml:space="preserve">Find the various </w:t>
      </w:r>
      <w:r w:rsidRPr="003C5E80">
        <w:rPr>
          <w:b/>
          <w:i/>
        </w:rPr>
        <w:t>nodes</w:t>
      </w:r>
      <w:r>
        <w:t xml:space="preserve"> and </w:t>
      </w:r>
      <w:r w:rsidRPr="003C5E80">
        <w:rPr>
          <w:b/>
          <w:i/>
        </w:rPr>
        <w:t>links</w:t>
      </w:r>
      <w:r>
        <w:t xml:space="preserve"> you created in your graph.</w:t>
      </w:r>
    </w:p>
    <w:p w14:paraId="0CB24D4B" w14:textId="7D7560CD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3665"/>
        <w:gridCol w:w="4383"/>
        <w:gridCol w:w="1296"/>
      </w:tblGrid>
      <w:tr w:rsidR="006E0302" w14:paraId="5C7A3BCE" w14:textId="77777777" w:rsidTr="006E0302">
        <w:trPr>
          <w:trHeight w:val="989"/>
        </w:trPr>
        <w:tc>
          <w:tcPr>
            <w:tcW w:w="1248" w:type="dxa"/>
            <w:vAlign w:val="center"/>
          </w:tcPr>
          <w:p w14:paraId="2F4BDBB6" w14:textId="77777777" w:rsidR="006E0302" w:rsidRDefault="006E0302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57611830" wp14:editId="42E9DA0E">
                  <wp:extent cx="655320" cy="601980"/>
                  <wp:effectExtent l="0" t="0" r="0" b="7620"/>
                  <wp:docPr id="41" name="Picture 4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665" w:type="dxa"/>
          </w:tcPr>
          <w:p w14:paraId="70A98B10" w14:textId="77777777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</w:p>
        </w:tc>
        <w:tc>
          <w:tcPr>
            <w:tcW w:w="4383" w:type="dxa"/>
            <w:vAlign w:val="center"/>
          </w:tcPr>
          <w:p w14:paraId="0C38A811" w14:textId="67EC55EE" w:rsidR="006E0302" w:rsidRPr="007F781F" w:rsidRDefault="006E0302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4944A92" w14:textId="78E44730" w:rsidR="006E0302" w:rsidRPr="00EF3205" w:rsidRDefault="006E0302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24D5B3F">
                <v:shape id="_x0000_i1029" type="#_x0000_t75" style="width:41.95pt;height:30.05pt" o:ole="">
                  <v:imagedata r:id="rId9" o:title=""/>
                </v:shape>
                <o:OLEObject Type="Embed" ProgID="PBrush" ShapeID="_x0000_i1029" DrawAspect="Content" ObjectID="_1579894141" r:id="rId26"/>
              </w:object>
            </w:r>
            <w:r>
              <w:t xml:space="preserve">  </w:t>
            </w:r>
          </w:p>
        </w:tc>
        <w:tc>
          <w:tcPr>
            <w:tcW w:w="1296" w:type="dxa"/>
            <w:vAlign w:val="center"/>
          </w:tcPr>
          <w:p w14:paraId="77FDBE4B" w14:textId="77777777" w:rsidR="006E0302" w:rsidRPr="00EF3205" w:rsidRDefault="006E0302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05F2527" wp14:editId="7D210961">
                  <wp:extent cx="655320" cy="601980"/>
                  <wp:effectExtent l="0" t="0" r="0" b="7620"/>
                  <wp:docPr id="42" name="Picture 4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D51997E" w14:textId="6ECE6152" w:rsidR="00507578" w:rsidRDefault="00507578" w:rsidP="006E0302">
      <w:pPr>
        <w:pStyle w:val="Heading1"/>
        <w:numPr>
          <w:ilvl w:val="1"/>
          <w:numId w:val="1"/>
        </w:numPr>
        <w:tabs>
          <w:tab w:val="left" w:pos="540"/>
        </w:tabs>
        <w:spacing w:before="240"/>
        <w:ind w:left="0" w:firstLine="0"/>
      </w:pPr>
      <w:bookmarkStart w:id="25" w:name="_Toc505860315"/>
      <w:r>
        <w:t xml:space="preserve">Upload to </w:t>
      </w:r>
      <w:r w:rsidR="003D1F29">
        <w:t>Database</w:t>
      </w:r>
      <w:bookmarkEnd w:id="25"/>
      <w:r>
        <w:t xml:space="preserve">  </w:t>
      </w:r>
    </w:p>
    <w:p w14:paraId="48560104" w14:textId="660142FF" w:rsidR="00507578" w:rsidRDefault="00507578" w:rsidP="00527666">
      <w:pPr>
        <w:pStyle w:val="ListParagraph"/>
        <w:numPr>
          <w:ilvl w:val="0"/>
          <w:numId w:val="19"/>
        </w:numPr>
        <w:ind w:left="720"/>
      </w:pPr>
      <w:r>
        <w:t xml:space="preserve">Open a new </w:t>
      </w:r>
      <w:r w:rsidR="00527666">
        <w:t>w</w:t>
      </w:r>
      <w:r>
        <w:t xml:space="preserve">indow in Google Chrome, </w:t>
      </w:r>
      <w:r w:rsidRPr="002D6A7C">
        <w:rPr>
          <w:b/>
          <w:u w:val="single"/>
        </w:rPr>
        <w:t>keeping your graph editor window open.</w:t>
      </w:r>
      <w:r>
        <w:t xml:space="preserve"> </w:t>
      </w:r>
    </w:p>
    <w:p w14:paraId="4625C6F1" w14:textId="294FEF47" w:rsidR="00507578" w:rsidRDefault="00507578" w:rsidP="00527666">
      <w:pPr>
        <w:pStyle w:val="ListParagraph"/>
        <w:numPr>
          <w:ilvl w:val="0"/>
          <w:numId w:val="19"/>
        </w:numPr>
        <w:ind w:left="720"/>
      </w:pPr>
      <w:r w:rsidRPr="006747A5">
        <w:t xml:space="preserve">Click the </w:t>
      </w:r>
      <w:proofErr w:type="spellStart"/>
      <w:r w:rsidRPr="003F36B1">
        <w:rPr>
          <w:b/>
        </w:rPr>
        <w:t>Stardog</w:t>
      </w:r>
      <w:proofErr w:type="spellEnd"/>
      <w:r w:rsidRPr="006747A5">
        <w:t xml:space="preserve"> shor</w:t>
      </w:r>
      <w:r>
        <w:t>t</w:t>
      </w:r>
      <w:r w:rsidRPr="006747A5">
        <w:t>cut on the bookmarks bar.</w:t>
      </w:r>
    </w:p>
    <w:p w14:paraId="70593AD5" w14:textId="77777777" w:rsidR="00A70382" w:rsidRDefault="00A70382" w:rsidP="00527666">
      <w:pPr>
        <w:pStyle w:val="ListParagraph"/>
        <w:numPr>
          <w:ilvl w:val="0"/>
          <w:numId w:val="19"/>
        </w:numPr>
        <w:ind w:left="720"/>
      </w:pPr>
      <w:r>
        <w:t>If you are prompted for a username and password:</w:t>
      </w:r>
    </w:p>
    <w:p w14:paraId="7A9B3C66" w14:textId="4C54E81B" w:rsidR="002D6A7C" w:rsidRPr="002D6A7C" w:rsidRDefault="002D6A7C" w:rsidP="00A70382">
      <w:pPr>
        <w:pStyle w:val="ListParagraph"/>
        <w:numPr>
          <w:ilvl w:val="1"/>
          <w:numId w:val="19"/>
        </w:numPr>
      </w:pPr>
      <w:r>
        <w:t xml:space="preserve">On the login screen, enter the Username:  </w:t>
      </w:r>
      <w:proofErr w:type="spellStart"/>
      <w:r w:rsidRPr="002D6A7C">
        <w:rPr>
          <w:rFonts w:asciiTheme="minorHAnsi" w:hAnsiTheme="minorHAnsi" w:cs="Courier New"/>
          <w:b/>
          <w:sz w:val="24"/>
          <w:szCs w:val="24"/>
        </w:rPr>
        <w:t>phuseldw</w:t>
      </w:r>
      <w:proofErr w:type="spellEnd"/>
    </w:p>
    <w:p w14:paraId="2579D4AA" w14:textId="083647B6" w:rsidR="002D6A7C" w:rsidRDefault="002D6A7C" w:rsidP="003F36B1">
      <w:pPr>
        <w:pStyle w:val="ListParagraph"/>
        <w:numPr>
          <w:ilvl w:val="1"/>
          <w:numId w:val="19"/>
        </w:numPr>
      </w:pPr>
      <w:r>
        <w:rPr>
          <w:rFonts w:asciiTheme="minorHAnsi" w:hAnsiTheme="minorHAnsi" w:cs="Courier New"/>
          <w:sz w:val="24"/>
          <w:szCs w:val="24"/>
        </w:rPr>
        <w:t xml:space="preserve">You can leave the Password field blank. Click </w:t>
      </w:r>
      <w:r w:rsidRPr="002D6A7C">
        <w:rPr>
          <w:rFonts w:asciiTheme="minorHAnsi" w:hAnsiTheme="minorHAnsi" w:cs="Courier New"/>
          <w:b/>
          <w:sz w:val="24"/>
          <w:szCs w:val="24"/>
        </w:rPr>
        <w:t>Sign in</w:t>
      </w:r>
      <w:r>
        <w:rPr>
          <w:rFonts w:asciiTheme="minorHAnsi" w:hAnsiTheme="minorHAnsi" w:cs="Courier New"/>
          <w:sz w:val="24"/>
          <w:szCs w:val="24"/>
        </w:rPr>
        <w:t>.</w:t>
      </w:r>
    </w:p>
    <w:p w14:paraId="324DF5E0" w14:textId="494C8EBF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t xml:space="preserve">In the </w:t>
      </w:r>
      <w:proofErr w:type="spellStart"/>
      <w:r>
        <w:t>Stardog</w:t>
      </w:r>
      <w:proofErr w:type="spellEnd"/>
      <w:r>
        <w:t xml:space="preserve"> application window, c</w:t>
      </w:r>
      <w:r w:rsidR="00507578">
        <w:t xml:space="preserve">lick </w:t>
      </w:r>
      <w:r w:rsidR="00507578" w:rsidRPr="003F36B1">
        <w:rPr>
          <w:b/>
        </w:rPr>
        <w:t>Databases</w:t>
      </w:r>
      <w:r w:rsidR="00507578">
        <w:t xml:space="preserve"> on the </w:t>
      </w:r>
      <w:r>
        <w:t xml:space="preserve">top </w:t>
      </w:r>
      <w:r w:rsidR="00507578">
        <w:t>menu</w:t>
      </w:r>
      <w:r>
        <w:t>.</w:t>
      </w:r>
    </w:p>
    <w:p w14:paraId="73DE628C" w14:textId="5645968C" w:rsidR="00507578" w:rsidRDefault="003F36B1" w:rsidP="00527666">
      <w:pPr>
        <w:pStyle w:val="ListParagraph"/>
        <w:numPr>
          <w:ilvl w:val="0"/>
          <w:numId w:val="19"/>
        </w:numPr>
        <w:ind w:left="720"/>
      </w:pPr>
      <w:r>
        <w:rPr>
          <w:noProof/>
        </w:rPr>
        <w:drawing>
          <wp:anchor distT="0" distB="0" distL="114300" distR="114300" simplePos="0" relativeHeight="251706368" behindDoc="1" locked="0" layoutInCell="1" allowOverlap="1" wp14:anchorId="66F12DAD" wp14:editId="6113E748">
            <wp:simplePos x="0" y="0"/>
            <wp:positionH relativeFrom="column">
              <wp:posOffset>3733800</wp:posOffset>
            </wp:positionH>
            <wp:positionV relativeFrom="paragraph">
              <wp:posOffset>113665</wp:posOffset>
            </wp:positionV>
            <wp:extent cx="1943100" cy="1603452"/>
            <wp:effectExtent l="0" t="0" r="0" b="0"/>
            <wp:wrapTight wrapText="bothSides">
              <wp:wrapPolygon edited="0">
                <wp:start x="0" y="0"/>
                <wp:lineTo x="0" y="21301"/>
                <wp:lineTo x="21388" y="21301"/>
                <wp:lineTo x="21388" y="0"/>
                <wp:lineTo x="0" y="0"/>
              </wp:wrapPolygon>
            </wp:wrapTight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/>
                    <pic:cNvPicPr>
                      <a:picLocks noChangeAspect="1" noChangeArrowheads="1"/>
                    </pic:cNvPicPr>
                  </pic:nvPicPr>
                  <pic:blipFill>
                    <a:blip r:embed="rId2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3100" cy="1603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Under Databases, d</w:t>
      </w:r>
      <w:r w:rsidR="00BF6478">
        <w:t xml:space="preserve">ouble-click the row for </w:t>
      </w:r>
      <w:proofErr w:type="spellStart"/>
      <w:r w:rsidR="00507578">
        <w:rPr>
          <w:b/>
        </w:rPr>
        <w:t>LDW</w:t>
      </w:r>
      <w:r w:rsidR="002305B0">
        <w:rPr>
          <w:b/>
        </w:rPr>
        <w:t>Study</w:t>
      </w:r>
      <w:proofErr w:type="spellEnd"/>
      <w:r w:rsidR="00BF6478">
        <w:rPr>
          <w:b/>
        </w:rPr>
        <w:t>.</w:t>
      </w:r>
    </w:p>
    <w:p w14:paraId="35777C56" w14:textId="4759ACC3" w:rsidR="00507578" w:rsidRDefault="00507578" w:rsidP="00507578"/>
    <w:p w14:paraId="43E9C33D" w14:textId="5A162AB2" w:rsidR="00507578" w:rsidRDefault="00507578" w:rsidP="00507578"/>
    <w:p w14:paraId="79F3C663" w14:textId="21D8180F" w:rsidR="00507578" w:rsidRDefault="00507578" w:rsidP="00507578"/>
    <w:p w14:paraId="7A1FC4FF" w14:textId="5A0187F2" w:rsidR="00EF78CD" w:rsidRDefault="00EF78CD" w:rsidP="00507578"/>
    <w:p w14:paraId="4CF19471" w14:textId="62B2113B" w:rsidR="00EF78CD" w:rsidRDefault="00EF78CD" w:rsidP="00507578"/>
    <w:p w14:paraId="180EABE5" w14:textId="4A159081" w:rsidR="00507578" w:rsidRDefault="00BF6478" w:rsidP="00F645BA">
      <w:pPr>
        <w:pStyle w:val="ListParagraph"/>
        <w:numPr>
          <w:ilvl w:val="0"/>
          <w:numId w:val="19"/>
        </w:numPr>
        <w:ind w:left="720"/>
      </w:pPr>
      <w:r>
        <w:t xml:space="preserve">In the upper </w:t>
      </w:r>
      <w:del w:id="26" w:author="Johannes Ulander" w:date="2018-02-11T17:11:00Z">
        <w:r w:rsidDel="0017798A">
          <w:delText>right</w:delText>
        </w:r>
      </w:del>
      <w:ins w:id="27" w:author="Johannes Ulander" w:date="2018-02-11T17:11:00Z">
        <w:r w:rsidR="0017798A">
          <w:t>left</w:t>
        </w:r>
      </w:ins>
      <w:r>
        <w:t xml:space="preserve">, click  </w:t>
      </w:r>
      <w:r>
        <w:rPr>
          <w:noProof/>
        </w:rPr>
        <w:drawing>
          <wp:inline distT="0" distB="0" distL="0" distR="0" wp14:anchorId="70A8532D" wp14:editId="603F43D3">
            <wp:extent cx="581025" cy="247103"/>
            <wp:effectExtent l="0" t="0" r="0" b="635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E52146" w14:textId="77777777" w:rsidR="00507578" w:rsidRPr="003E41C2" w:rsidRDefault="00507578" w:rsidP="00507578">
      <w:r w:rsidRPr="003E41C2">
        <w:rPr>
          <w:noProof/>
        </w:rPr>
        <w:lastRenderedPageBreak/>
        <w:drawing>
          <wp:anchor distT="0" distB="0" distL="114300" distR="114300" simplePos="0" relativeHeight="251691008" behindDoc="1" locked="0" layoutInCell="1" allowOverlap="1" wp14:anchorId="70A1C2C5" wp14:editId="2FB08BED">
            <wp:simplePos x="0" y="0"/>
            <wp:positionH relativeFrom="column">
              <wp:posOffset>2611755</wp:posOffset>
            </wp:positionH>
            <wp:positionV relativeFrom="paragraph">
              <wp:posOffset>0</wp:posOffset>
            </wp:positionV>
            <wp:extent cx="3853815" cy="1045210"/>
            <wp:effectExtent l="0" t="0" r="0" b="2540"/>
            <wp:wrapTight wrapText="bothSides">
              <wp:wrapPolygon edited="0">
                <wp:start x="0" y="0"/>
                <wp:lineTo x="0" y="21259"/>
                <wp:lineTo x="21461" y="21259"/>
                <wp:lineTo x="21461" y="0"/>
                <wp:lineTo x="0" y="0"/>
              </wp:wrapPolygon>
            </wp:wrapTight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2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53815" cy="104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23A2CEE" w14:textId="77777777" w:rsidR="00507578" w:rsidRPr="003E41C2" w:rsidRDefault="00507578" w:rsidP="00EF78CD">
      <w:pPr>
        <w:pStyle w:val="ListParagraph"/>
        <w:numPr>
          <w:ilvl w:val="0"/>
          <w:numId w:val="19"/>
        </w:numPr>
        <w:ind w:left="720"/>
      </w:pPr>
      <w:r w:rsidRPr="003E41C2">
        <w:t xml:space="preserve">Select </w:t>
      </w:r>
      <w:r w:rsidRPr="00EF78CD">
        <w:rPr>
          <w:b/>
        </w:rPr>
        <w:t>Data | Add</w:t>
      </w:r>
      <w:r w:rsidRPr="003E41C2">
        <w:t xml:space="preserve"> from the </w:t>
      </w:r>
      <w:proofErr w:type="spellStart"/>
      <w:r w:rsidRPr="003E41C2">
        <w:t>Stardog</w:t>
      </w:r>
      <w:proofErr w:type="spellEnd"/>
      <w:r w:rsidRPr="003E41C2">
        <w:t xml:space="preserve"> menu:</w:t>
      </w:r>
    </w:p>
    <w:p w14:paraId="4CDA90A2" w14:textId="77777777" w:rsidR="00507578" w:rsidRPr="003E41C2" w:rsidRDefault="00507578" w:rsidP="00507578"/>
    <w:p w14:paraId="55704EDF" w14:textId="54DB2D84" w:rsidR="00507578" w:rsidRDefault="00610774" w:rsidP="00EF78CD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610774">
        <w:rPr>
          <w:b/>
        </w:rPr>
        <w:t>Browse</w:t>
      </w:r>
      <w:r>
        <w:t xml:space="preserve"> and n</w:t>
      </w:r>
      <w:r w:rsidR="00507578" w:rsidRPr="003E41C2">
        <w:t>avi</w:t>
      </w:r>
      <w:r w:rsidR="008A214B">
        <w:t>gate to</w:t>
      </w:r>
      <w:r w:rsidR="00FF2611">
        <w:t xml:space="preserve">, then select your </w:t>
      </w:r>
      <w:proofErr w:type="spellStart"/>
      <w:r w:rsidR="008A214B">
        <w:t>WhiteBoard.TTL</w:t>
      </w:r>
      <w:proofErr w:type="spellEnd"/>
      <w:r w:rsidR="008A214B">
        <w:t xml:space="preserve"> file:</w:t>
      </w:r>
    </w:p>
    <w:p w14:paraId="508EABC9" w14:textId="77777777" w:rsidR="00507578" w:rsidRDefault="00507578" w:rsidP="00EF78CD">
      <w:pPr>
        <w:ind w:left="720" w:firstLine="720"/>
      </w:pPr>
      <w:r w:rsidRPr="002F6AC7">
        <w:t>C:\Users\</w:t>
      </w:r>
      <w:r>
        <w:t>phuseldw</w:t>
      </w:r>
      <w:r w:rsidRPr="002F6AC7">
        <w:t>\Downloads</w:t>
      </w:r>
      <w:r>
        <w:t>\</w:t>
      </w:r>
      <w:r w:rsidRPr="002F6AC7">
        <w:rPr>
          <w:b/>
        </w:rPr>
        <w:t>WhiteBoardTriples.TTL</w:t>
      </w:r>
    </w:p>
    <w:p w14:paraId="55DB252A" w14:textId="14264A08" w:rsidR="00610774" w:rsidRDefault="00610774" w:rsidP="008D1783">
      <w:pPr>
        <w:pStyle w:val="ListParagraph"/>
        <w:numPr>
          <w:ilvl w:val="0"/>
          <w:numId w:val="19"/>
        </w:numPr>
        <w:ind w:left="72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41A81FDA" w14:textId="213BFF78" w:rsidR="00610774" w:rsidRDefault="00610774" w:rsidP="00610774">
      <w:pPr>
        <w:pStyle w:val="ListParagraph"/>
        <w:numPr>
          <w:ilvl w:val="0"/>
          <w:numId w:val="19"/>
        </w:numPr>
        <w:ind w:left="720"/>
      </w:pPr>
      <w:r>
        <w:t xml:space="preserve">You should see the message:  </w:t>
      </w:r>
      <w:r w:rsidRPr="00FF2611">
        <w:rPr>
          <w:b/>
          <w:i/>
        </w:rPr>
        <w:t>Success! Data added su</w:t>
      </w:r>
      <w:r w:rsidR="00D715EE" w:rsidRPr="00FF2611">
        <w:rPr>
          <w:b/>
          <w:i/>
        </w:rPr>
        <w:t>c</w:t>
      </w:r>
      <w:r w:rsidRPr="00FF2611">
        <w:rPr>
          <w:b/>
          <w:i/>
        </w:rPr>
        <w:t>cessfully.</w:t>
      </w:r>
    </w:p>
    <w:p w14:paraId="3E9762BD" w14:textId="3B5503EB" w:rsidR="00507578" w:rsidRDefault="00507578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360" w:hanging="360"/>
      </w:pPr>
      <w:bookmarkStart w:id="28" w:name="_Toc505860316"/>
      <w:r>
        <w:t>Query</w:t>
      </w:r>
      <w:r w:rsidR="00EF78CD">
        <w:t xml:space="preserve"> </w:t>
      </w:r>
      <w:r>
        <w:t>your graph</w:t>
      </w:r>
      <w:bookmarkEnd w:id="28"/>
      <w:r>
        <w:t xml:space="preserve"> </w:t>
      </w:r>
    </w:p>
    <w:p w14:paraId="263674DA" w14:textId="49B905D7" w:rsidR="00826B92" w:rsidRDefault="00826B92" w:rsidP="00507578">
      <w:r>
        <w:t xml:space="preserve">Update </w:t>
      </w:r>
      <w:r w:rsidR="006E0302">
        <w:t xml:space="preserve">the </w:t>
      </w:r>
      <w:r>
        <w:t>query scripts by following these steps:</w:t>
      </w:r>
    </w:p>
    <w:p w14:paraId="36FAC17D" w14:textId="15BB78BC" w:rsidR="00D63EA5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drawing>
          <wp:anchor distT="0" distB="0" distL="114300" distR="114300" simplePos="0" relativeHeight="251704320" behindDoc="1" locked="0" layoutInCell="1" allowOverlap="1" wp14:anchorId="3CE1FB2F" wp14:editId="06628269">
            <wp:simplePos x="0" y="0"/>
            <wp:positionH relativeFrom="column">
              <wp:posOffset>3263546</wp:posOffset>
            </wp:positionH>
            <wp:positionV relativeFrom="paragraph">
              <wp:posOffset>46724</wp:posOffset>
            </wp:positionV>
            <wp:extent cx="3923030" cy="1580515"/>
            <wp:effectExtent l="0" t="0" r="1270" b="635"/>
            <wp:wrapTight wrapText="bothSides">
              <wp:wrapPolygon edited="0">
                <wp:start x="0" y="0"/>
                <wp:lineTo x="0" y="21348"/>
                <wp:lineTo x="21502" y="21348"/>
                <wp:lineTo x="21502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3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23030" cy="15805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Using Windows Explorer, right click on the folder C:\_github\LinkedDataWorkshop</w:t>
      </w:r>
    </w:p>
    <w:p w14:paraId="0FC0A69B" w14:textId="4DFDDA9A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t xml:space="preserve">Select </w:t>
      </w:r>
      <w:r w:rsidRPr="00D63EA5">
        <w:rPr>
          <w:b/>
        </w:rPr>
        <w:t>Git Sync</w:t>
      </w:r>
      <w:r>
        <w:t xml:space="preserve"> from the menu. </w:t>
      </w:r>
      <w:r w:rsidR="00826B92">
        <w:t xml:space="preserve">  </w:t>
      </w:r>
    </w:p>
    <w:p w14:paraId="6D26EADA" w14:textId="77777777" w:rsidR="00D63EA5" w:rsidRDefault="00D63EA5" w:rsidP="00D63EA5">
      <w:pPr>
        <w:ind w:left="360"/>
      </w:pPr>
    </w:p>
    <w:p w14:paraId="02C7E073" w14:textId="34F076DC" w:rsidR="00D63EA5" w:rsidRDefault="006E0302" w:rsidP="00D63EA5">
      <w:pPr>
        <w:ind w:left="360"/>
      </w:pPr>
      <w:r>
        <w:rPr>
          <w:noProof/>
        </w:rPr>
        <w:drawing>
          <wp:anchor distT="0" distB="0" distL="114300" distR="114300" simplePos="0" relativeHeight="251705344" behindDoc="1" locked="0" layoutInCell="1" allowOverlap="1" wp14:anchorId="0191309A" wp14:editId="4A7F1737">
            <wp:simplePos x="0" y="0"/>
            <wp:positionH relativeFrom="column">
              <wp:posOffset>1233805</wp:posOffset>
            </wp:positionH>
            <wp:positionV relativeFrom="paragraph">
              <wp:posOffset>160020</wp:posOffset>
            </wp:positionV>
            <wp:extent cx="2030730" cy="926465"/>
            <wp:effectExtent l="0" t="0" r="7620" b="6985"/>
            <wp:wrapTight wrapText="bothSides">
              <wp:wrapPolygon edited="0">
                <wp:start x="0" y="0"/>
                <wp:lineTo x="0" y="21319"/>
                <wp:lineTo x="21478" y="21319"/>
                <wp:lineTo x="21478" y="0"/>
                <wp:lineTo x="0" y="0"/>
              </wp:wrapPolygon>
            </wp:wrapTight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3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730" cy="926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FEA56F9" w14:textId="06242D74" w:rsidR="00D63EA5" w:rsidRDefault="00D63EA5" w:rsidP="00D63EA5">
      <w:pPr>
        <w:ind w:left="360"/>
      </w:pPr>
    </w:p>
    <w:p w14:paraId="6CC439FC" w14:textId="43D07E84" w:rsidR="00826B92" w:rsidRDefault="00D63EA5" w:rsidP="00826B92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 xml:space="preserve">Click </w:t>
      </w:r>
      <w:r w:rsidRPr="00D63EA5">
        <w:rPr>
          <w:b/>
          <w:noProof/>
        </w:rPr>
        <w:t>Pull</w:t>
      </w:r>
      <w:r>
        <w:rPr>
          <w:noProof/>
        </w:rPr>
        <w:t xml:space="preserve">  </w:t>
      </w:r>
    </w:p>
    <w:p w14:paraId="7793215D" w14:textId="77777777" w:rsidR="00826B92" w:rsidRDefault="00826B92" w:rsidP="00507578"/>
    <w:p w14:paraId="3EB94080" w14:textId="57FAB9A5" w:rsidR="00D63EA5" w:rsidRDefault="00D63EA5" w:rsidP="00D63EA5">
      <w:pPr>
        <w:pStyle w:val="ListParagraph"/>
        <w:numPr>
          <w:ilvl w:val="0"/>
          <w:numId w:val="34"/>
        </w:numPr>
        <w:ind w:left="720"/>
      </w:pPr>
      <w:r>
        <w:rPr>
          <w:noProof/>
        </w:rPr>
        <w:t>Click</w:t>
      </w:r>
      <w:r>
        <w:t xml:space="preserve"> </w:t>
      </w:r>
      <w:r w:rsidRPr="00D63EA5">
        <w:rPr>
          <w:b/>
        </w:rPr>
        <w:t>Close</w:t>
      </w:r>
      <w:r>
        <w:t xml:space="preserve"> when the command completes. You have updated all content to the latest version as needed for the following exercises.</w:t>
      </w:r>
    </w:p>
    <w:p w14:paraId="79848BEA" w14:textId="5D799B80" w:rsidR="00507578" w:rsidRDefault="00FF261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29" w:name="_Toc493085086"/>
      <w:bookmarkStart w:id="30" w:name="_Toc505860317"/>
      <w:r>
        <w:rPr>
          <w:noProof/>
        </w:rPr>
        <w:drawing>
          <wp:anchor distT="0" distB="0" distL="114300" distR="114300" simplePos="0" relativeHeight="251688960" behindDoc="1" locked="0" layoutInCell="1" allowOverlap="1" wp14:anchorId="600F377C" wp14:editId="5DF44C35">
            <wp:simplePos x="0" y="0"/>
            <wp:positionH relativeFrom="column">
              <wp:posOffset>4371975</wp:posOffset>
            </wp:positionH>
            <wp:positionV relativeFrom="paragraph">
              <wp:posOffset>14605</wp:posOffset>
            </wp:positionV>
            <wp:extent cx="2869565" cy="1271905"/>
            <wp:effectExtent l="0" t="0" r="6985" b="4445"/>
            <wp:wrapTight wrapText="bothSides">
              <wp:wrapPolygon edited="0">
                <wp:start x="0" y="0"/>
                <wp:lineTo x="0" y="21352"/>
                <wp:lineTo x="21509" y="21352"/>
                <wp:lineTo x="21509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3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9565" cy="1271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507578">
        <w:t>Show all triples</w:t>
      </w:r>
      <w:bookmarkEnd w:id="29"/>
      <w:bookmarkEnd w:id="30"/>
    </w:p>
    <w:p w14:paraId="6CF87BFA" w14:textId="353AF9C2" w:rsidR="00507578" w:rsidRDefault="00DF422D" w:rsidP="00507578">
      <w:ins w:id="31" w:author="Johannes Ulander" w:date="2018-02-11T17:16:00Z">
        <w:r>
          <w:t xml:space="preserve">Go back to the </w:t>
        </w:r>
        <w:proofErr w:type="spellStart"/>
        <w:r>
          <w:t>stardog</w:t>
        </w:r>
        <w:proofErr w:type="spellEnd"/>
        <w:r>
          <w:t xml:space="preserve"> chrome window.</w:t>
        </w:r>
        <w:r>
          <w:br/>
        </w:r>
      </w:ins>
      <w:r w:rsidR="00FF2611">
        <w:t>F</w:t>
      </w:r>
      <w:r w:rsidR="00507578">
        <w:t>ind all Subject-Predicate-Object relations in your graph.</w:t>
      </w:r>
    </w:p>
    <w:p w14:paraId="4BFB4818" w14:textId="3193DE02" w:rsidR="00610774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If the "Query Panel" is not displayed, click on the &gt;_Query menu item at the top of the </w:t>
      </w:r>
      <w:proofErr w:type="spellStart"/>
      <w:r>
        <w:t>Stardog</w:t>
      </w:r>
      <w:proofErr w:type="spellEnd"/>
      <w:r>
        <w:t xml:space="preserve"> display.</w:t>
      </w:r>
    </w:p>
    <w:p w14:paraId="4E6874F1" w14:textId="211A0CF0" w:rsidR="00FF2611" w:rsidRDefault="00FF2611" w:rsidP="00FF2611">
      <w:pPr>
        <w:pStyle w:val="ListParagraph"/>
      </w:pPr>
    </w:p>
    <w:p w14:paraId="08D9D57E" w14:textId="77777777" w:rsidR="00FF2611" w:rsidRDefault="00FF2611" w:rsidP="00FF2611">
      <w:pPr>
        <w:pStyle w:val="ListParagraph"/>
      </w:pPr>
    </w:p>
    <w:p w14:paraId="13B91C49" w14:textId="02B5736B" w:rsidR="00507578" w:rsidRDefault="00610774" w:rsidP="00507578">
      <w:pPr>
        <w:pStyle w:val="ListParagraph"/>
        <w:numPr>
          <w:ilvl w:val="0"/>
          <w:numId w:val="18"/>
        </w:numPr>
        <w:ind w:left="720"/>
      </w:pPr>
      <w:r>
        <w:t xml:space="preserve">Select the Open Folder icon </w:t>
      </w:r>
      <w:r w:rsidR="00EE5699">
        <w:rPr>
          <w:noProof/>
        </w:rPr>
        <w:drawing>
          <wp:inline distT="0" distB="0" distL="0" distR="0" wp14:anchorId="04C55758" wp14:editId="1192D77A">
            <wp:extent cx="247650" cy="200025"/>
            <wp:effectExtent l="0" t="0" r="0" b="9525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/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650" cy="20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EE5699">
        <w:t xml:space="preserve"> in the Query Panel.</w:t>
      </w:r>
    </w:p>
    <w:p w14:paraId="0000EFAC" w14:textId="5E1D507B" w:rsidR="00507578" w:rsidRDefault="00507578" w:rsidP="00FF2611">
      <w:pPr>
        <w:pStyle w:val="ListParagraph"/>
        <w:numPr>
          <w:ilvl w:val="0"/>
          <w:numId w:val="18"/>
        </w:numPr>
        <w:ind w:left="720"/>
      </w:pPr>
      <w:r>
        <w:t xml:space="preserve">Navigate to the file </w:t>
      </w:r>
      <w:proofErr w:type="gramStart"/>
      <w:r w:rsidR="00FF2611">
        <w:t>C:\</w:t>
      </w:r>
      <w:r w:rsidR="00313F57">
        <w:t>_gitHub</w:t>
      </w:r>
      <w:r w:rsidR="00FF2611">
        <w:t>\LinkedDataWorkshop\CSS2018\scripts\SPARQL</w:t>
      </w:r>
      <w:r w:rsidRPr="00FF2611">
        <w:rPr>
          <w:b/>
        </w:rPr>
        <w:t>\</w:t>
      </w:r>
      <w:r w:rsidR="00FF2611" w:rsidRPr="00FF2611">
        <w:rPr>
          <w:b/>
        </w:rPr>
        <w:t>210</w:t>
      </w:r>
      <w:r w:rsidRPr="00FF2611">
        <w:rPr>
          <w:b/>
          <w:color w:val="auto"/>
        </w:rPr>
        <w:t>-AllTriples.rq</w:t>
      </w:r>
      <w:r w:rsidRPr="00FF2611">
        <w:rPr>
          <w:color w:val="auto"/>
        </w:rPr>
        <w:t xml:space="preserve"> </w:t>
      </w:r>
      <w:r>
        <w:t xml:space="preserve"> </w:t>
      </w:r>
      <w:r w:rsidR="00FF2611">
        <w:t>and</w:t>
      </w:r>
      <w:proofErr w:type="gramEnd"/>
      <w:r w:rsidR="00FF2611">
        <w:t xml:space="preserve"> d</w:t>
      </w:r>
      <w:r>
        <w:t xml:space="preserve">ouble-click </w:t>
      </w:r>
      <w:r w:rsidR="00FF2611">
        <w:t xml:space="preserve">on it to </w:t>
      </w:r>
      <w:r>
        <w:t>load it into the query window.</w:t>
      </w:r>
    </w:p>
    <w:p w14:paraId="5AD835DC" w14:textId="53FCA544" w:rsidR="00507578" w:rsidRDefault="00507578" w:rsidP="00507578">
      <w:pPr>
        <w:pStyle w:val="ListParagraph"/>
        <w:numPr>
          <w:ilvl w:val="0"/>
          <w:numId w:val="18"/>
        </w:numPr>
        <w:ind w:left="720"/>
      </w:pPr>
      <w:r>
        <w:t xml:space="preserve">With the query loaded in to the window, click the </w:t>
      </w:r>
      <w:r>
        <w:rPr>
          <w:noProof/>
        </w:rPr>
        <w:drawing>
          <wp:inline distT="0" distB="0" distL="0" distR="0" wp14:anchorId="537A789B" wp14:editId="1C71B7EA">
            <wp:extent cx="724535" cy="2743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535" cy="274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 button. Scroll down to review the results. </w:t>
      </w:r>
    </w:p>
    <w:p w14:paraId="1E5D0AD4" w14:textId="1A49E84B" w:rsidR="00EF78CD" w:rsidRDefault="00EF78CD" w:rsidP="00507578">
      <w:pPr>
        <w:pStyle w:val="ListParagraph"/>
        <w:numPr>
          <w:ilvl w:val="0"/>
          <w:numId w:val="18"/>
        </w:numPr>
        <w:ind w:left="720"/>
      </w:pPr>
      <w:r>
        <w:lastRenderedPageBreak/>
        <w:t>Compare this view to what you expected after viewing the TTL file.</w:t>
      </w:r>
    </w:p>
    <w:p w14:paraId="6135517E" w14:textId="65FD7FAB" w:rsidR="00507578" w:rsidRDefault="0050757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2" w:name="_Toc505860318"/>
      <w:bookmarkStart w:id="33" w:name="_Ref505928637"/>
      <w:r>
        <w:t>How many people</w:t>
      </w:r>
      <w:r w:rsidR="00F71025" w:rsidRPr="00112716">
        <w:rPr>
          <w:i/>
        </w:rPr>
        <w:t xml:space="preserve"> </w:t>
      </w:r>
      <w:proofErr w:type="spellStart"/>
      <w:r w:rsidR="00F71025" w:rsidRPr="00112716">
        <w:rPr>
          <w:i/>
        </w:rPr>
        <w:t>participate</w:t>
      </w:r>
      <w:r w:rsidR="00112716" w:rsidRPr="00112716">
        <w:rPr>
          <w:i/>
        </w:rPr>
        <w:t>I</w:t>
      </w:r>
      <w:r w:rsidR="00F71025" w:rsidRPr="00112716">
        <w:rPr>
          <w:i/>
        </w:rPr>
        <w:t>n</w:t>
      </w:r>
      <w:proofErr w:type="spellEnd"/>
      <w:r w:rsidR="00F71025">
        <w:t xml:space="preserve"> the </w:t>
      </w:r>
      <w:r w:rsidR="00CA1DE0">
        <w:t>study</w:t>
      </w:r>
      <w:r>
        <w:t>?</w:t>
      </w:r>
      <w:bookmarkEnd w:id="32"/>
      <w:bookmarkEnd w:id="33"/>
      <w:r>
        <w:t xml:space="preserve"> </w:t>
      </w:r>
    </w:p>
    <w:p w14:paraId="558445C2" w14:textId="4685EB5E" w:rsidR="00507578" w:rsidRDefault="00F71025" w:rsidP="00507578">
      <w:r>
        <w:t xml:space="preserve">Find the number persons participating in your </w:t>
      </w:r>
      <w:r w:rsidR="00CA1DE0">
        <w:t>study</w:t>
      </w:r>
      <w:r>
        <w:t xml:space="preserve"> by counting the </w:t>
      </w:r>
      <w:r w:rsidR="00EE5699">
        <w:t xml:space="preserve">number of </w:t>
      </w:r>
      <w:proofErr w:type="spellStart"/>
      <w:r w:rsidRPr="00112716">
        <w:rPr>
          <w:b/>
          <w:i/>
          <w:color w:val="632423" w:themeColor="accent2" w:themeShade="80"/>
        </w:rPr>
        <w:t>participatesIn</w:t>
      </w:r>
      <w:proofErr w:type="spellEnd"/>
      <w:r w:rsidR="00EE5699" w:rsidRPr="000956E4">
        <w:rPr>
          <w:i/>
          <w:color w:val="632423" w:themeColor="accent2" w:themeShade="80"/>
        </w:rPr>
        <w:t xml:space="preserve"> </w:t>
      </w:r>
      <w:r w:rsidR="00EE5699">
        <w:t>relationships.</w:t>
      </w:r>
    </w:p>
    <w:p w14:paraId="712B3604" w14:textId="42D4B641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Load the SPARQL </w:t>
      </w:r>
      <w:r w:rsidRPr="00F831D2">
        <w:t xml:space="preserve">query </w:t>
      </w:r>
      <w:r w:rsidR="00F71025">
        <w:rPr>
          <w:b/>
        </w:rPr>
        <w:t>220</w:t>
      </w:r>
      <w:r w:rsidRPr="00F831D2">
        <w:rPr>
          <w:b/>
        </w:rPr>
        <w:t>-</w:t>
      </w:r>
      <w:r w:rsidR="00E4570C">
        <w:rPr>
          <w:b/>
        </w:rPr>
        <w:t>Count</w:t>
      </w:r>
      <w:r w:rsidR="00F71025">
        <w:rPr>
          <w:b/>
        </w:rPr>
        <w:t>Participants</w:t>
      </w:r>
      <w:r w:rsidRPr="00F831D2">
        <w:rPr>
          <w:b/>
        </w:rPr>
        <w:t>.rq</w:t>
      </w:r>
      <w:r>
        <w:t>.</w:t>
      </w:r>
    </w:p>
    <w:p w14:paraId="5D970AEC" w14:textId="77777777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Examine the query while the instructor explains how it relates to your graph. </w:t>
      </w:r>
    </w:p>
    <w:p w14:paraId="77B60FBF" w14:textId="19F33B75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Execute the query. </w:t>
      </w:r>
    </w:p>
    <w:p w14:paraId="233CB4DF" w14:textId="2AE88FAF" w:rsidR="00112716" w:rsidRDefault="00112716" w:rsidP="000956E4">
      <w:pPr>
        <w:pStyle w:val="ListParagraph"/>
        <w:numPr>
          <w:ilvl w:val="0"/>
          <w:numId w:val="20"/>
        </w:numPr>
        <w:ind w:left="720"/>
      </w:pPr>
      <w:r>
        <w:t xml:space="preserve">Is this this result you expected?  </w:t>
      </w:r>
    </w:p>
    <w:p w14:paraId="450B3844" w14:textId="743EB1B8" w:rsidR="00F831D2" w:rsidRDefault="00F831D2" w:rsidP="000956E4">
      <w:pPr>
        <w:pStyle w:val="ListParagraph"/>
        <w:numPr>
          <w:ilvl w:val="0"/>
          <w:numId w:val="20"/>
        </w:numPr>
        <w:ind w:left="720"/>
      </w:pPr>
      <w:r>
        <w:t xml:space="preserve">Note how </w:t>
      </w:r>
      <w:proofErr w:type="gramStart"/>
      <w:r>
        <w:t>the</w:t>
      </w:r>
      <w:r w:rsidR="00112716">
        <w:t xml:space="preserve"> </w:t>
      </w:r>
      <w:r>
        <w:t xml:space="preserve"> </w:t>
      </w:r>
      <w:proofErr w:type="spellStart"/>
      <w:r w:rsidR="00112716">
        <w:rPr>
          <w:b/>
          <w:i/>
          <w:color w:val="632423" w:themeColor="accent2" w:themeShade="80"/>
          <w:highlight w:val="yellow"/>
        </w:rPr>
        <w:t>LDExpert</w:t>
      </w:r>
      <w:proofErr w:type="spellEnd"/>
      <w:proofErr w:type="gramEnd"/>
      <w:r w:rsidR="00112716" w:rsidRPr="00112716">
        <w:rPr>
          <w:b/>
          <w:i/>
          <w:color w:val="632423" w:themeColor="accent2" w:themeShade="80"/>
        </w:rPr>
        <w:t xml:space="preserve">  </w:t>
      </w:r>
      <w:r w:rsidRPr="000E0185">
        <w:rPr>
          <w:highlight w:val="yellow"/>
        </w:rPr>
        <w:t>i</w:t>
      </w:r>
      <w:r>
        <w:t>s not included in the count.</w:t>
      </w:r>
    </w:p>
    <w:p w14:paraId="49EDA494" w14:textId="4347C6D6" w:rsidR="00F831D2" w:rsidRDefault="00BA00AB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4" w:name="_Toc505860319"/>
      <w:bookmarkStart w:id="35" w:name="_Ref505931574"/>
      <w:bookmarkStart w:id="36" w:name="_Ref505933907"/>
      <w:r>
        <w:t>Find the names of people who</w:t>
      </w:r>
      <w:r w:rsidR="00F831D2">
        <w:t xml:space="preserve"> </w:t>
      </w:r>
      <w:r w:rsidR="00F71025">
        <w:t>participate</w:t>
      </w:r>
      <w:r w:rsidR="00112716">
        <w:t xml:space="preserve"> i</w:t>
      </w:r>
      <w:r w:rsidR="00F71025">
        <w:t>n the</w:t>
      </w:r>
      <w:r w:rsidR="00CA1DE0">
        <w:t xml:space="preserve"> study</w:t>
      </w:r>
      <w:r>
        <w:t>.</w:t>
      </w:r>
      <w:bookmarkEnd w:id="34"/>
      <w:bookmarkEnd w:id="35"/>
      <w:bookmarkEnd w:id="36"/>
      <w:r w:rsidR="00F831D2">
        <w:t xml:space="preserve">  </w:t>
      </w:r>
    </w:p>
    <w:p w14:paraId="4C20E85C" w14:textId="74A823FB" w:rsidR="00F831D2" w:rsidRDefault="00BA00AB" w:rsidP="00F831D2">
      <w:r>
        <w:t xml:space="preserve">In this example you want to select the </w:t>
      </w:r>
      <w:proofErr w:type="spellStart"/>
      <w:r w:rsidR="00F71025" w:rsidRPr="00112716">
        <w:rPr>
          <w:b/>
        </w:rPr>
        <w:t>givenName</w:t>
      </w:r>
      <w:proofErr w:type="spellEnd"/>
      <w:r w:rsidR="00F71025" w:rsidRPr="00112716">
        <w:rPr>
          <w:b/>
        </w:rPr>
        <w:t xml:space="preserve"> </w:t>
      </w:r>
      <w:r>
        <w:t>of the Persons</w:t>
      </w:r>
      <w:r w:rsidR="00F71025">
        <w:t xml:space="preserve"> who participate</w:t>
      </w:r>
      <w:r w:rsidR="00112716">
        <w:t xml:space="preserve"> in</w:t>
      </w:r>
      <w:r w:rsidR="00F71025">
        <w:t xml:space="preserve"> the </w:t>
      </w:r>
      <w:r w:rsidR="00CA1DE0">
        <w:t>study</w:t>
      </w:r>
      <w:r>
        <w:t xml:space="preserve">. </w:t>
      </w:r>
      <w:r w:rsidR="00F71025">
        <w:t xml:space="preserve">Refer back to </w:t>
      </w:r>
      <w:proofErr w:type="gramStart"/>
      <w:r w:rsidR="00F71025">
        <w:t>the your</w:t>
      </w:r>
      <w:proofErr w:type="gramEnd"/>
      <w:r w:rsidR="00F71025">
        <w:t xml:space="preserve"> graph in the Graph Editor while creating the query.</w:t>
      </w:r>
    </w:p>
    <w:p w14:paraId="01290D7D" w14:textId="49B4DAEA" w:rsidR="00112716" w:rsidRDefault="00112716" w:rsidP="00112716">
      <w:r>
        <w:t>Try modifying the query from</w:t>
      </w:r>
      <w:r w:rsidRPr="00112716">
        <w:rPr>
          <w:b/>
        </w:rPr>
        <w:t xml:space="preserve"> </w:t>
      </w:r>
      <w:r>
        <w:rPr>
          <w:b/>
        </w:rPr>
        <w:t xml:space="preserve">Exercise </w:t>
      </w:r>
      <w:r w:rsidRPr="00112716">
        <w:rPr>
          <w:b/>
        </w:rPr>
        <w:fldChar w:fldCharType="begin"/>
      </w:r>
      <w:r w:rsidRPr="00112716">
        <w:rPr>
          <w:b/>
        </w:rPr>
        <w:instrText xml:space="preserve"> REF _Ref505928637 \r \h </w:instrText>
      </w:r>
      <w:r>
        <w:rPr>
          <w:b/>
        </w:rPr>
        <w:instrText xml:space="preserve"> \* MERGEFORMAT </w:instrText>
      </w:r>
      <w:r w:rsidRPr="00112716">
        <w:rPr>
          <w:b/>
        </w:rPr>
      </w:r>
      <w:r w:rsidRPr="00112716">
        <w:rPr>
          <w:b/>
        </w:rPr>
        <w:fldChar w:fldCharType="separate"/>
      </w:r>
      <w:r w:rsidRPr="00112716">
        <w:rPr>
          <w:b/>
        </w:rPr>
        <w:t>2.2</w:t>
      </w:r>
      <w:r w:rsidRPr="00112716">
        <w:rPr>
          <w:b/>
        </w:rPr>
        <w:fldChar w:fldCharType="end"/>
      </w:r>
      <w:r>
        <w:t xml:space="preserve"> using the next steps as a guide. If you are new to SPARQL you can skip down to the SOLUTION at the end of this section.</w:t>
      </w:r>
    </w:p>
    <w:p w14:paraId="3461AB94" w14:textId="3811D599" w:rsidR="00FD2F7B" w:rsidRDefault="00112716" w:rsidP="00FD2F7B">
      <w:pPr>
        <w:pStyle w:val="ListParagraph"/>
        <w:numPr>
          <w:ilvl w:val="0"/>
          <w:numId w:val="23"/>
        </w:numPr>
        <w:ind w:left="720"/>
      </w:pPr>
      <w:r>
        <w:t>Return the person's name (</w:t>
      </w:r>
      <w:proofErr w:type="spellStart"/>
      <w:r>
        <w:t>givenName</w:t>
      </w:r>
      <w:proofErr w:type="spellEnd"/>
      <w:r>
        <w:t xml:space="preserve"> in the SELECT statement</w:t>
      </w:r>
      <w:r w:rsidR="00FD2F7B">
        <w:t>:</w:t>
      </w:r>
    </w:p>
    <w:p w14:paraId="7CEAC57B" w14:textId="5DA550AB" w:rsidR="00BA00AB" w:rsidRPr="00BA00AB" w:rsidRDefault="00BA00AB" w:rsidP="00E4570C">
      <w:pPr>
        <w:ind w:left="1440"/>
        <w:rPr>
          <w:rFonts w:ascii="Courier New" w:hAnsi="Courier New" w:cs="Courier New"/>
          <w:sz w:val="24"/>
          <w:szCs w:val="24"/>
        </w:rPr>
      </w:pPr>
      <w:proofErr w:type="gramStart"/>
      <w:r w:rsidRPr="00BA00AB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BA00AB">
        <w:rPr>
          <w:rFonts w:ascii="Courier New" w:hAnsi="Courier New" w:cs="Courier New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  <w:proofErr w:type="gramEnd"/>
    </w:p>
    <w:p w14:paraId="6E9FBFC0" w14:textId="7D5B4F67" w:rsidR="00BA00AB" w:rsidRDefault="00112716" w:rsidP="00FD2F7B">
      <w:pPr>
        <w:pStyle w:val="ListParagraph"/>
        <w:numPr>
          <w:ilvl w:val="0"/>
          <w:numId w:val="23"/>
        </w:numPr>
        <w:ind w:left="720"/>
      </w:pPr>
      <w:r>
        <w:t xml:space="preserve">In the WHERE statement, </w:t>
      </w:r>
      <w:r w:rsidR="00BA00AB">
        <w:t xml:space="preserve">identify Person nodes that have the </w:t>
      </w:r>
      <w:proofErr w:type="spellStart"/>
      <w:r>
        <w:rPr>
          <w:b/>
          <w:i/>
          <w:color w:val="632423" w:themeColor="accent2" w:themeShade="80"/>
        </w:rPr>
        <w:t>participatesI</w:t>
      </w:r>
      <w:r w:rsidR="00BA00AB" w:rsidRPr="00BA00AB">
        <w:rPr>
          <w:b/>
          <w:i/>
          <w:color w:val="632423" w:themeColor="accent2" w:themeShade="80"/>
        </w:rPr>
        <w:t>n</w:t>
      </w:r>
      <w:proofErr w:type="spellEnd"/>
      <w:r w:rsidR="00BA00AB" w:rsidRPr="00BA00AB">
        <w:rPr>
          <w:color w:val="632423" w:themeColor="accent2" w:themeShade="80"/>
        </w:rPr>
        <w:t xml:space="preserve"> </w:t>
      </w:r>
      <w:r w:rsidR="00BA00AB">
        <w:t>relation:</w:t>
      </w:r>
    </w:p>
    <w:p w14:paraId="525DF500" w14:textId="657149D6" w:rsidR="00E4570C" w:rsidRPr="00E4570C" w:rsidRDefault="00E4570C" w:rsidP="00E4570C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</w:t>
      </w:r>
      <w:r w:rsidRPr="00E4570C">
        <w:rPr>
          <w:rFonts w:ascii="Courier New" w:hAnsi="Courier New" w:cs="Courier New"/>
          <w:color w:val="7030A0"/>
          <w:sz w:val="24"/>
          <w:szCs w:val="24"/>
        </w:rPr>
        <w:t>n</w:t>
      </w:r>
      <w:proofErr w:type="spellEnd"/>
      <w:r w:rsidRPr="00E4570C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r w:rsidR="00F71025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r w:rsidRPr="00054F63">
        <w:rPr>
          <w:rFonts w:ascii="Courier New" w:hAnsi="Courier New" w:cs="Courier New"/>
          <w:color w:val="7030A0"/>
          <w:sz w:val="24"/>
          <w:szCs w:val="24"/>
          <w:highlight w:val="yellow"/>
        </w:rPr>
        <w:t>;</w:t>
      </w:r>
    </w:p>
    <w:p w14:paraId="4AD130A2" w14:textId="13E5AC5F" w:rsidR="00BA00AB" w:rsidRDefault="00BA00AB" w:rsidP="00FD2F7B">
      <w:pPr>
        <w:pStyle w:val="ListParagraph"/>
        <w:numPr>
          <w:ilvl w:val="0"/>
          <w:numId w:val="23"/>
        </w:numPr>
        <w:ind w:left="720"/>
      </w:pPr>
      <w:r>
        <w:t xml:space="preserve">Then follow from that </w:t>
      </w:r>
      <w:r w:rsidR="00054F63">
        <w:t xml:space="preserve">same </w:t>
      </w:r>
      <w:r>
        <w:t xml:space="preserve">Person node using the </w:t>
      </w:r>
      <w:proofErr w:type="spellStart"/>
      <w:r w:rsidR="00F71025" w:rsidRPr="00054F63">
        <w:rPr>
          <w:b/>
          <w:i/>
          <w:color w:val="632423" w:themeColor="accent2" w:themeShade="80"/>
        </w:rPr>
        <w:t>givenName</w:t>
      </w:r>
      <w:proofErr w:type="spellEnd"/>
      <w:r w:rsidR="00F71025">
        <w:t xml:space="preserve"> </w:t>
      </w:r>
      <w:r>
        <w:t>relation to find their name.</w:t>
      </w:r>
    </w:p>
    <w:p w14:paraId="5539F1DB" w14:textId="50F1C8DD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</w:t>
      </w: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F71025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678E6B48" w14:textId="143E1EBC" w:rsidR="00E4570C" w:rsidRPr="00E4570C" w:rsidRDefault="00E4570C" w:rsidP="00E4570C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         </w:t>
      </w:r>
      <w:proofErr w:type="spellStart"/>
      <w:proofErr w:type="gramStart"/>
      <w:r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schema:</w:t>
      </w:r>
      <w:r w:rsidR="00F71025" w:rsidRPr="00F71025">
        <w:rPr>
          <w:rFonts w:ascii="Courier New" w:hAnsi="Courier New" w:cs="Courier New"/>
          <w:color w:val="7030A0"/>
          <w:sz w:val="24"/>
          <w:szCs w:val="24"/>
          <w:highlight w:val="yellow"/>
        </w:rPr>
        <w:t>givenName</w:t>
      </w:r>
      <w:proofErr w:type="spellEnd"/>
      <w:proofErr w:type="gram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  ?</w:t>
      </w:r>
      <w:proofErr w:type="spellStart"/>
      <w:r w:rsidR="00E23124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personN</w:t>
      </w:r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ame</w:t>
      </w:r>
      <w:proofErr w:type="spellEnd"/>
      <w:r w:rsidRPr="00F71025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 xml:space="preserve"> .</w:t>
      </w:r>
    </w:p>
    <w:p w14:paraId="52E1852C" w14:textId="77777777" w:rsidR="00E23124" w:rsidRDefault="00700FC5" w:rsidP="004466D8">
      <w:pPr>
        <w:pStyle w:val="ListParagraph"/>
        <w:numPr>
          <w:ilvl w:val="0"/>
          <w:numId w:val="23"/>
        </w:numPr>
        <w:ind w:left="720"/>
      </w:pPr>
      <w:r>
        <w:t xml:space="preserve">Execute your query and view the results. If you have trouble </w:t>
      </w:r>
      <w:r w:rsidR="00FD2F7B">
        <w:t>writing</w:t>
      </w:r>
      <w:r w:rsidR="00E23124">
        <w:t xml:space="preserve"> the query, load and</w:t>
      </w:r>
      <w:r w:rsidR="00FD2F7B">
        <w:t xml:space="preserve"> execut</w:t>
      </w:r>
      <w:r w:rsidR="00E23124">
        <w:t xml:space="preserve">e the SOLUTION file: </w:t>
      </w:r>
    </w:p>
    <w:p w14:paraId="37701990" w14:textId="3927D607" w:rsidR="00FD2F7B" w:rsidRDefault="00112716" w:rsidP="004466D8">
      <w:pPr>
        <w:ind w:left="360"/>
      </w:pPr>
      <w:r w:rsidRPr="004466D8">
        <w:rPr>
          <w:highlight w:val="green"/>
        </w:rPr>
        <w:t>SOLUTION:</w:t>
      </w:r>
      <w:r>
        <w:t xml:space="preserve"> </w:t>
      </w:r>
      <w:r w:rsidR="00FD2F7B" w:rsidRPr="004466D8">
        <w:rPr>
          <w:b/>
        </w:rPr>
        <w:t>2</w:t>
      </w:r>
      <w:r w:rsidR="00F71025" w:rsidRPr="004466D8">
        <w:rPr>
          <w:b/>
        </w:rPr>
        <w:t>30</w:t>
      </w:r>
      <w:r w:rsidR="00FD2F7B" w:rsidRPr="004466D8">
        <w:rPr>
          <w:b/>
        </w:rPr>
        <w:t>-Name</w:t>
      </w:r>
      <w:r w:rsidR="00F71025" w:rsidRPr="004466D8">
        <w:rPr>
          <w:b/>
        </w:rPr>
        <w:t>Participants.</w:t>
      </w:r>
      <w:r w:rsidR="00FD2F7B" w:rsidRPr="004466D8">
        <w:rPr>
          <w:b/>
        </w:rPr>
        <w:t>rq</w:t>
      </w:r>
    </w:p>
    <w:p w14:paraId="2BEE0894" w14:textId="26AD6AD1" w:rsidR="00507578" w:rsidRDefault="00851C90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37" w:name="_Toc505860320"/>
      <w:r>
        <w:t xml:space="preserve">List the names of the people </w:t>
      </w:r>
      <w:r w:rsidR="0029658C">
        <w:t xml:space="preserve">randomized to each </w:t>
      </w:r>
      <w:r>
        <w:t>treatment type.</w:t>
      </w:r>
      <w:bookmarkEnd w:id="37"/>
    </w:p>
    <w:p w14:paraId="0083485C" w14:textId="2F30A502" w:rsidR="00851C90" w:rsidRDefault="00E23124" w:rsidP="00851C90">
      <w:pPr>
        <w:pStyle w:val="ListParagraph"/>
        <w:numPr>
          <w:ilvl w:val="0"/>
          <w:numId w:val="24"/>
        </w:numPr>
        <w:ind w:left="720"/>
      </w:pPr>
      <w:r>
        <w:t xml:space="preserve">Modify the </w:t>
      </w:r>
      <w:r w:rsidR="00851C90">
        <w:t xml:space="preserve">SELECT statement </w:t>
      </w:r>
      <w:r>
        <w:t>from</w:t>
      </w:r>
      <w:r w:rsidRPr="00E23124">
        <w:rPr>
          <w:b/>
        </w:rPr>
        <w:t xml:space="preserve"> Exercise </w:t>
      </w:r>
      <w:r w:rsidRPr="00E23124">
        <w:rPr>
          <w:b/>
        </w:rPr>
        <w:fldChar w:fldCharType="begin"/>
      </w:r>
      <w:r w:rsidRPr="00E23124">
        <w:rPr>
          <w:b/>
        </w:rPr>
        <w:instrText xml:space="preserve"> REF _Ref505931574 \r \h </w:instrText>
      </w:r>
      <w:r>
        <w:rPr>
          <w:b/>
        </w:rPr>
        <w:instrText xml:space="preserve"> \* MERGEFORMAT </w:instrText>
      </w:r>
      <w:r w:rsidRPr="00E23124">
        <w:rPr>
          <w:b/>
        </w:rPr>
      </w:r>
      <w:r w:rsidRPr="00E23124">
        <w:rPr>
          <w:b/>
        </w:rPr>
        <w:fldChar w:fldCharType="separate"/>
      </w:r>
      <w:r w:rsidRPr="00E23124">
        <w:rPr>
          <w:b/>
        </w:rPr>
        <w:t>2.3</w:t>
      </w:r>
      <w:r w:rsidRPr="00E23124">
        <w:rPr>
          <w:b/>
        </w:rPr>
        <w:fldChar w:fldCharType="end"/>
      </w:r>
      <w:r>
        <w:t xml:space="preserve"> </w:t>
      </w:r>
      <w:r w:rsidR="00851C90">
        <w:t xml:space="preserve">to select </w:t>
      </w:r>
      <w:r w:rsidR="00F632AF" w:rsidRPr="00F632AF">
        <w:rPr>
          <w:u w:val="single"/>
        </w:rPr>
        <w:t>t</w:t>
      </w:r>
      <w:r w:rsidR="008449B9" w:rsidRPr="00F632AF">
        <w:rPr>
          <w:u w:val="single"/>
        </w:rPr>
        <w:t>r</w:t>
      </w:r>
      <w:r w:rsidR="00851C90" w:rsidRPr="00F632AF">
        <w:rPr>
          <w:u w:val="single"/>
        </w:rPr>
        <w:t>eatment</w:t>
      </w:r>
      <w:r w:rsidR="00C76257" w:rsidRPr="00F632AF">
        <w:rPr>
          <w:u w:val="single"/>
        </w:rPr>
        <w:t xml:space="preserve"> </w:t>
      </w:r>
      <w:r w:rsidR="00F632AF" w:rsidRPr="00F632AF">
        <w:rPr>
          <w:u w:val="single"/>
        </w:rPr>
        <w:t>t</w:t>
      </w:r>
      <w:r w:rsidR="00851C90" w:rsidRPr="00F632AF">
        <w:rPr>
          <w:u w:val="single"/>
        </w:rPr>
        <w:t>ype</w:t>
      </w:r>
      <w:r w:rsidR="00851C90">
        <w:t xml:space="preserve"> </w:t>
      </w:r>
      <w:r>
        <w:t xml:space="preserve">in addition to </w:t>
      </w:r>
      <w:r w:rsidR="00C76257">
        <w:t xml:space="preserve">person </w:t>
      </w:r>
      <w:r w:rsidR="00851C90">
        <w:t xml:space="preserve">name variables. </w:t>
      </w:r>
    </w:p>
    <w:p w14:paraId="76CDDA9E" w14:textId="4ED7B28D" w:rsidR="00851C90" w:rsidRPr="00851C90" w:rsidRDefault="00851C90" w:rsidP="00851C90">
      <w:pPr>
        <w:ind w:firstLine="720"/>
        <w:rPr>
          <w:rFonts w:ascii="Courier New" w:hAnsi="Courier New" w:cs="Courier New"/>
          <w:sz w:val="24"/>
          <w:szCs w:val="24"/>
        </w:rPr>
      </w:pPr>
      <w:proofErr w:type="gramStart"/>
      <w:r w:rsidRPr="00851C90">
        <w:rPr>
          <w:rFonts w:ascii="Courier New" w:hAnsi="Courier New" w:cs="Courier New"/>
          <w:color w:val="7030A0"/>
          <w:sz w:val="24"/>
          <w:szCs w:val="24"/>
        </w:rPr>
        <w:t>SELECT</w:t>
      </w:r>
      <w:r w:rsidRPr="00851C90">
        <w:rPr>
          <w:rFonts w:ascii="Courier New" w:hAnsi="Courier New" w:cs="Courier New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proofErr w:type="gramEnd"/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ame</w:t>
      </w:r>
      <w:proofErr w:type="spellEnd"/>
    </w:p>
    <w:p w14:paraId="6F271C9F" w14:textId="0CF09D17" w:rsidR="00CF1FB6" w:rsidRDefault="00CF1FB6" w:rsidP="00C76257">
      <w:pPr>
        <w:pStyle w:val="ListParagraph"/>
        <w:numPr>
          <w:ilvl w:val="0"/>
          <w:numId w:val="24"/>
        </w:numPr>
        <w:ind w:left="720"/>
      </w:pPr>
      <w:r w:rsidRPr="00CF1FB6">
        <w:t>Change</w:t>
      </w:r>
      <w:r>
        <w:t xml:space="preserve"> the relation in the first line of the WHERE statement to use the </w:t>
      </w:r>
      <w:proofErr w:type="spellStart"/>
      <w:proofErr w:type="gramStart"/>
      <w:r>
        <w:t>eg:randomizedTo</w:t>
      </w:r>
      <w:proofErr w:type="spellEnd"/>
      <w:proofErr w:type="gramEnd"/>
      <w:r>
        <w:t xml:space="preserve"> relation, as follows:</w:t>
      </w:r>
    </w:p>
    <w:p w14:paraId="2CA1761E" w14:textId="253E3CC0" w:rsidR="00CF1FB6" w:rsidRDefault="00CF1FB6" w:rsidP="00CF1FB6">
      <w:pPr>
        <w:ind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 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5FAD6299" w14:textId="1C17031D" w:rsidR="00CF1FB6" w:rsidRPr="00CF1FB6" w:rsidRDefault="00CF1FB6" w:rsidP="00CF1FB6">
      <w:pPr>
        <w:ind w:left="1440"/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proofErr w:type="spellStart"/>
      <w:proofErr w:type="gramStart"/>
      <w:r>
        <w:rPr>
          <w:rFonts w:ascii="Courier New" w:hAnsi="Courier New" w:cs="Courier New"/>
          <w:color w:val="7030A0"/>
          <w:sz w:val="24"/>
          <w:szCs w:val="24"/>
        </w:rPr>
        <w:t>schema</w:t>
      </w:r>
      <w:r w:rsidRPr="00851C90">
        <w:rPr>
          <w:rFonts w:ascii="Courier New" w:hAnsi="Courier New" w:cs="Courier New"/>
          <w:color w:val="7030A0"/>
          <w:sz w:val="24"/>
          <w:szCs w:val="24"/>
        </w:rPr>
        <w:t>:</w:t>
      </w:r>
      <w:r>
        <w:rPr>
          <w:rFonts w:ascii="Courier New" w:hAnsi="Courier New" w:cs="Courier New"/>
          <w:color w:val="7030A0"/>
          <w:sz w:val="24"/>
          <w:szCs w:val="24"/>
        </w:rPr>
        <w:t>givenName</w:t>
      </w:r>
      <w:proofErr w:type="spellEnd"/>
      <w:proofErr w:type="gramEnd"/>
      <w:r w:rsidRPr="00851C90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851C90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05C7246C" w14:textId="77777777" w:rsidR="00CF1FB6" w:rsidRPr="00CF1FB6" w:rsidRDefault="00CF1FB6" w:rsidP="00CF1FB6">
      <w:pPr>
        <w:pStyle w:val="ListParagraph"/>
      </w:pPr>
    </w:p>
    <w:p w14:paraId="160D5AE2" w14:textId="56A3E210" w:rsidR="00C76257" w:rsidRPr="00CF1FB6" w:rsidRDefault="00C76257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  <w:r w:rsidRPr="00C76257">
        <w:t>Refer to your graph in the Graph editor.</w:t>
      </w:r>
      <w:r w:rsidR="00CF1FB6">
        <w:t xml:space="preserve"> You want to follow the path </w:t>
      </w:r>
      <w:proofErr w:type="spellStart"/>
      <w:proofErr w:type="gramStart"/>
      <w:r w:rsidR="00CF1FB6">
        <w:t>from</w:t>
      </w:r>
      <w:r w:rsidRPr="00CF1FB6">
        <w:rPr>
          <w:rFonts w:ascii="Courier New" w:hAnsi="Courier New" w:cs="Courier New"/>
          <w:b/>
          <w:color w:val="365F91" w:themeColor="accent1" w:themeShade="BF"/>
        </w:rPr>
        <w:t>?treatmentArm</w:t>
      </w:r>
      <w:proofErr w:type="spellEnd"/>
      <w:proofErr w:type="gramEnd"/>
      <w:r>
        <w:t xml:space="preserve"> along the </w:t>
      </w:r>
      <w:proofErr w:type="spellStart"/>
      <w:r w:rsidRPr="00CF1FB6">
        <w:rPr>
          <w:rFonts w:ascii="Courier New" w:hAnsi="Courier New" w:cs="Courier New"/>
          <w:b/>
          <w:color w:val="7030A0"/>
        </w:rPr>
        <w:t>eg:treatmentArmType</w:t>
      </w:r>
      <w:proofErr w:type="spellEnd"/>
      <w:r>
        <w:t xml:space="preserve"> relation to the</w:t>
      </w:r>
      <w:r w:rsidR="00F632AF">
        <w:t xml:space="preserve"> type of treatment (</w:t>
      </w:r>
      <w:r>
        <w:t xml:space="preserve"> </w:t>
      </w:r>
      <w:r w:rsidRPr="00CF1FB6">
        <w:rPr>
          <w:rFonts w:ascii="Courier New" w:hAnsi="Courier New" w:cs="Courier New"/>
          <w:b/>
          <w:color w:val="365F91" w:themeColor="accent1" w:themeShade="BF"/>
        </w:rPr>
        <w:t>?</w:t>
      </w:r>
      <w:proofErr w:type="spellStart"/>
      <w:r w:rsidRPr="00CF1FB6">
        <w:rPr>
          <w:rFonts w:ascii="Courier New" w:hAnsi="Courier New" w:cs="Courier New"/>
          <w:b/>
          <w:color w:val="365F91" w:themeColor="accent1" w:themeShade="BF"/>
        </w:rPr>
        <w:t>treatType</w:t>
      </w:r>
      <w:proofErr w:type="spellEnd"/>
      <w:r w:rsidR="00F632AF">
        <w:t xml:space="preserve"> ) .</w:t>
      </w:r>
    </w:p>
    <w:p w14:paraId="604A61B5" w14:textId="77777777" w:rsidR="00CF1FB6" w:rsidRPr="00CF1FB6" w:rsidRDefault="00CF1FB6" w:rsidP="00183A68">
      <w:pPr>
        <w:pStyle w:val="ListParagraph"/>
        <w:numPr>
          <w:ilvl w:val="0"/>
          <w:numId w:val="24"/>
        </w:numPr>
        <w:rPr>
          <w:rFonts w:ascii="Courier New" w:hAnsi="Courier New" w:cs="Courier New"/>
          <w:color w:val="7030A0"/>
          <w:sz w:val="24"/>
          <w:szCs w:val="24"/>
        </w:rPr>
      </w:pPr>
    </w:p>
    <w:p w14:paraId="567DC103" w14:textId="77777777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</w:rPr>
        <w:t>eg:randomizedTo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</w:t>
      </w:r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?</w:t>
      </w:r>
      <w:proofErr w:type="spellStart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>treatmentArm</w:t>
      </w:r>
      <w:proofErr w:type="spellEnd"/>
      <w:r w:rsidRPr="00CF1FB6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;</w:t>
      </w:r>
    </w:p>
    <w:p w14:paraId="31626463" w14:textId="37775A33" w:rsidR="00CF1FB6" w:rsidRPr="00CF1FB6" w:rsidRDefault="00CF1FB6" w:rsidP="00CF1FB6">
      <w:pPr>
        <w:pStyle w:val="ListParagraph"/>
        <w:ind w:left="1080"/>
        <w:rPr>
          <w:rFonts w:ascii="Courier New" w:hAnsi="Courier New" w:cs="Courier New"/>
          <w:color w:val="7030A0"/>
          <w:sz w:val="24"/>
          <w:szCs w:val="24"/>
        </w:rPr>
      </w:pPr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  </w:t>
      </w:r>
      <w:r>
        <w:rPr>
          <w:rFonts w:ascii="Courier New" w:hAnsi="Courier New" w:cs="Courier New"/>
          <w:color w:val="7030A0"/>
          <w:sz w:val="24"/>
          <w:szCs w:val="24"/>
        </w:rPr>
        <w:t xml:space="preserve">      </w:t>
      </w:r>
      <w:proofErr w:type="spellStart"/>
      <w:proofErr w:type="gramStart"/>
      <w:r w:rsidRPr="00CF1FB6">
        <w:rPr>
          <w:rFonts w:ascii="Courier New" w:hAnsi="Courier New" w:cs="Courier New"/>
          <w:color w:val="7030A0"/>
          <w:sz w:val="24"/>
          <w:szCs w:val="24"/>
        </w:rPr>
        <w:t>schema:givenName</w:t>
      </w:r>
      <w:proofErr w:type="spellEnd"/>
      <w:proofErr w:type="gramEnd"/>
      <w:r w:rsidRPr="00CF1FB6">
        <w:rPr>
          <w:rFonts w:ascii="Courier New" w:hAnsi="Courier New" w:cs="Courier New"/>
          <w:color w:val="7030A0"/>
          <w:sz w:val="24"/>
          <w:szCs w:val="24"/>
        </w:rPr>
        <w:t xml:space="preserve"> </w:t>
      </w:r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  <w:r w:rsidRPr="00CF1FB6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.</w:t>
      </w:r>
    </w:p>
    <w:p w14:paraId="5447FBA3" w14:textId="6CD88FE6" w:rsidR="00C76257" w:rsidRPr="00C76257" w:rsidRDefault="00D53258" w:rsidP="00C76257">
      <w:pPr>
        <w:rPr>
          <w:rFonts w:ascii="Courier New" w:hAnsi="Courier New" w:cs="Courier New"/>
          <w:color w:val="7030A0"/>
          <w:sz w:val="24"/>
          <w:szCs w:val="24"/>
        </w:rPr>
      </w:pPr>
      <w:r>
        <w:rPr>
          <w:rFonts w:ascii="Courier New" w:hAnsi="Courier New" w:cs="Courier New"/>
          <w:color w:val="7030A0"/>
          <w:sz w:val="24"/>
          <w:szCs w:val="24"/>
        </w:rPr>
        <w:t xml:space="preserve">     </w:t>
      </w:r>
      <w:r w:rsidR="00CF1FB6">
        <w:rPr>
          <w:rFonts w:ascii="Courier New" w:hAnsi="Courier New" w:cs="Courier New"/>
          <w:color w:val="7030A0"/>
          <w:sz w:val="24"/>
          <w:szCs w:val="24"/>
        </w:rPr>
        <w:t xml:space="preserve">    </w:t>
      </w:r>
      <w:proofErr w:type="gram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treatmentArm</w:t>
      </w:r>
      <w:proofErr w:type="spellEnd"/>
      <w:proofErr w:type="gram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proofErr w:type="spellStart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>eg:treatmentArmType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?</w:t>
      </w:r>
      <w:proofErr w:type="spellStart"/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treat</w:t>
      </w:r>
      <w:r w:rsidR="00F632AF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T</w:t>
      </w:r>
      <w:r w:rsidR="00C76257" w:rsidRPr="00D53258">
        <w:rPr>
          <w:rFonts w:ascii="Courier New" w:hAnsi="Courier New" w:cs="Courier New"/>
          <w:color w:val="365F91" w:themeColor="accent1" w:themeShade="BF"/>
          <w:sz w:val="24"/>
          <w:szCs w:val="24"/>
          <w:highlight w:val="yellow"/>
        </w:rPr>
        <w:t>ype</w:t>
      </w:r>
      <w:proofErr w:type="spellEnd"/>
      <w:r w:rsidR="00C76257" w:rsidRPr="00D53258">
        <w:rPr>
          <w:rFonts w:ascii="Courier New" w:hAnsi="Courier New" w:cs="Courier New"/>
          <w:color w:val="7030A0"/>
          <w:sz w:val="24"/>
          <w:szCs w:val="24"/>
          <w:highlight w:val="yellow"/>
        </w:rPr>
        <w:t xml:space="preserve"> .</w:t>
      </w:r>
    </w:p>
    <w:p w14:paraId="5EA65F9B" w14:textId="48973AAA" w:rsidR="00851C90" w:rsidRDefault="00F632AF" w:rsidP="00CD28BD">
      <w:pPr>
        <w:pStyle w:val="ListParagraph"/>
        <w:numPr>
          <w:ilvl w:val="0"/>
          <w:numId w:val="24"/>
        </w:numPr>
        <w:ind w:left="720"/>
      </w:pPr>
      <w:r>
        <w:t xml:space="preserve">You may wish to add an </w:t>
      </w:r>
      <w:r w:rsidR="00CD28BD">
        <w:t xml:space="preserve">ORDER </w:t>
      </w:r>
      <w:proofErr w:type="gramStart"/>
      <w:r w:rsidR="00CD28BD">
        <w:t xml:space="preserve">BY </w:t>
      </w:r>
      <w:r w:rsidR="00D53258">
        <w:t xml:space="preserve"> statement</w:t>
      </w:r>
      <w:proofErr w:type="gramEnd"/>
      <w:r w:rsidR="00D53258">
        <w:t xml:space="preserve"> after </w:t>
      </w:r>
      <w:r>
        <w:t>the WHERE :</w:t>
      </w:r>
    </w:p>
    <w:p w14:paraId="077702F4" w14:textId="4997F18D" w:rsidR="00CD28BD" w:rsidRPr="00D715EE" w:rsidRDefault="00CD28BD" w:rsidP="00D715EE">
      <w:pPr>
        <w:ind w:left="360" w:firstLine="72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r w:rsidRPr="00D715EE">
        <w:rPr>
          <w:rFonts w:ascii="Courier New" w:hAnsi="Courier New" w:cs="Courier New"/>
          <w:color w:val="7030A0"/>
          <w:sz w:val="24"/>
          <w:szCs w:val="24"/>
        </w:rPr>
        <w:t xml:space="preserve">ORDER </w:t>
      </w:r>
      <w:proofErr w:type="gramStart"/>
      <w:r w:rsidRPr="00D715EE">
        <w:rPr>
          <w:rFonts w:ascii="Courier New" w:hAnsi="Courier New" w:cs="Courier New"/>
          <w:color w:val="7030A0"/>
          <w:sz w:val="24"/>
          <w:szCs w:val="24"/>
        </w:rPr>
        <w:t>BY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treat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ment</w:t>
      </w:r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Arm</w:t>
      </w:r>
      <w:r w:rsidR="00D53258">
        <w:rPr>
          <w:rFonts w:ascii="Courier New" w:hAnsi="Courier New" w:cs="Courier New"/>
          <w:color w:val="365F91" w:themeColor="accent1" w:themeShade="BF"/>
          <w:sz w:val="24"/>
          <w:szCs w:val="24"/>
        </w:rPr>
        <w:t>T</w:t>
      </w:r>
      <w:r w:rsidRPr="00D715EE">
        <w:rPr>
          <w:rFonts w:ascii="Courier New" w:hAnsi="Courier New" w:cs="Courier New"/>
          <w:color w:val="365F91" w:themeColor="accent1" w:themeShade="BF"/>
          <w:sz w:val="24"/>
          <w:szCs w:val="24"/>
        </w:rPr>
        <w:t>ype</w:t>
      </w:r>
      <w:proofErr w:type="spellEnd"/>
      <w:proofErr w:type="gramEnd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proofErr w:type="spellStart"/>
      <w:r w:rsidR="00C76257">
        <w:rPr>
          <w:rFonts w:ascii="Courier New" w:hAnsi="Courier New" w:cs="Courier New"/>
          <w:color w:val="365F91" w:themeColor="accent1" w:themeShade="BF"/>
          <w:sz w:val="24"/>
          <w:szCs w:val="24"/>
        </w:rPr>
        <w:t>personName</w:t>
      </w:r>
      <w:proofErr w:type="spellEnd"/>
    </w:p>
    <w:p w14:paraId="65CBCDE3" w14:textId="05F11CCC" w:rsidR="00507578" w:rsidRDefault="00851C90" w:rsidP="004466D8">
      <w:pPr>
        <w:ind w:left="360"/>
      </w:pPr>
      <w:r w:rsidRPr="00CF1FB6">
        <w:rPr>
          <w:highlight w:val="green"/>
        </w:rPr>
        <w:t>SOLUTION</w:t>
      </w:r>
      <w:r w:rsidR="000956E4" w:rsidRPr="00CF1FB6">
        <w:rPr>
          <w:highlight w:val="green"/>
        </w:rPr>
        <w:t>:</w:t>
      </w:r>
      <w:r w:rsidR="000956E4">
        <w:t xml:space="preserve">  </w:t>
      </w:r>
      <w:r w:rsidR="0029658C">
        <w:rPr>
          <w:b/>
        </w:rPr>
        <w:t>240</w:t>
      </w:r>
      <w:r w:rsidR="00507578" w:rsidRPr="00D715EE">
        <w:rPr>
          <w:b/>
        </w:rPr>
        <w:t>-</w:t>
      </w:r>
      <w:r w:rsidRPr="00D715EE">
        <w:rPr>
          <w:b/>
        </w:rPr>
        <w:t>NamesInTreatment</w:t>
      </w:r>
      <w:r w:rsidR="00D715EE" w:rsidRPr="00D715EE">
        <w:rPr>
          <w:b/>
        </w:rPr>
        <w:t>Type</w:t>
      </w:r>
      <w:r w:rsidR="00507578" w:rsidRPr="00D715EE">
        <w:rPr>
          <w:b/>
        </w:rPr>
        <w:t>.rq</w:t>
      </w: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07578" w14:paraId="5FAF1B2A" w14:textId="77777777" w:rsidTr="003D3182">
        <w:trPr>
          <w:trHeight w:val="989"/>
        </w:trPr>
        <w:tc>
          <w:tcPr>
            <w:tcW w:w="1248" w:type="dxa"/>
            <w:vAlign w:val="center"/>
          </w:tcPr>
          <w:p w14:paraId="440E4C08" w14:textId="77777777" w:rsidR="00507578" w:rsidRDefault="00507578" w:rsidP="003D3182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402782D" wp14:editId="4DC938A7">
                  <wp:extent cx="655320" cy="601980"/>
                  <wp:effectExtent l="0" t="0" r="0" b="7620"/>
                  <wp:docPr id="37" name="Picture 3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7387AD2A" w14:textId="77777777" w:rsidR="00507578" w:rsidRPr="007F781F" w:rsidRDefault="00507578" w:rsidP="003D3182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370B116E" w14:textId="315D570C" w:rsidR="00507578" w:rsidRPr="00EF3205" w:rsidRDefault="00507578" w:rsidP="003D3182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522AC197">
                <v:shape id="_x0000_i1030" type="#_x0000_t75" style="width:41.95pt;height:30.05pt" o:ole="">
                  <v:imagedata r:id="rId9" o:title=""/>
                </v:shape>
                <o:OLEObject Type="Embed" ProgID="PBrush" ShapeID="_x0000_i1030" DrawAspect="Content" ObjectID="_1579894142" r:id="rId35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>on Ontologies and Reasoning</w:t>
            </w:r>
          </w:p>
        </w:tc>
        <w:tc>
          <w:tcPr>
            <w:tcW w:w="1350" w:type="dxa"/>
            <w:vAlign w:val="center"/>
          </w:tcPr>
          <w:p w14:paraId="3EA87577" w14:textId="77777777" w:rsidR="00507578" w:rsidRPr="00EF3205" w:rsidRDefault="00507578" w:rsidP="003D3182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3B8F447F" wp14:editId="02439036">
                  <wp:extent cx="655320" cy="601980"/>
                  <wp:effectExtent l="0" t="0" r="0" b="7620"/>
                  <wp:docPr id="38" name="Picture 3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E10E617" w14:textId="77777777" w:rsidR="00120314" w:rsidRDefault="00120314" w:rsidP="00120314">
      <w:pPr>
        <w:rPr>
          <w:sz w:val="16"/>
          <w:szCs w:val="16"/>
        </w:rPr>
      </w:pPr>
    </w:p>
    <w:p w14:paraId="0957BB07" w14:textId="614D794B" w:rsidR="00120314" w:rsidRDefault="00120314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38" w:name="_Toc505860321"/>
      <w:r>
        <w:t>Ontology</w:t>
      </w:r>
      <w:bookmarkEnd w:id="38"/>
      <w:r>
        <w:t xml:space="preserve">  </w:t>
      </w:r>
    </w:p>
    <w:p w14:paraId="78D33942" w14:textId="63FEA8BD" w:rsidR="000C249B" w:rsidRDefault="00D715EE" w:rsidP="00D715EE">
      <w:r>
        <w:t xml:space="preserve">In this section you will add an ontology to the data and </w:t>
      </w:r>
      <w:r w:rsidR="00B64CE4">
        <w:t>employ a reasoner on your data</w:t>
      </w:r>
      <w:r>
        <w:t>.</w:t>
      </w:r>
    </w:p>
    <w:p w14:paraId="5A489B93" w14:textId="0DB0E67A" w:rsidR="000C249B" w:rsidRDefault="000C249B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39" w:name="_Toc505860322"/>
      <w:r>
        <w:t>Review the Ontology</w:t>
      </w:r>
      <w:bookmarkEnd w:id="39"/>
    </w:p>
    <w:p w14:paraId="2A5B25A6" w14:textId="53EE5697" w:rsidR="000C249B" w:rsidRDefault="000C249B" w:rsidP="00D53258">
      <w:pPr>
        <w:pStyle w:val="ListParagraph"/>
        <w:numPr>
          <w:ilvl w:val="0"/>
          <w:numId w:val="21"/>
        </w:numPr>
        <w:ind w:left="720" w:hanging="360"/>
      </w:pPr>
      <w:r>
        <w:t xml:space="preserve">Double-click on the file </w:t>
      </w:r>
      <w:r w:rsidR="00D53258" w:rsidRPr="00D53258">
        <w:t>C:\</w:t>
      </w:r>
      <w:r w:rsidR="00313F57">
        <w:t>_gitHub</w:t>
      </w:r>
      <w:r w:rsidR="00D53258" w:rsidRPr="00D53258">
        <w:t>\LinkedDataWorkshop\CSS2018</w:t>
      </w:r>
      <w:r w:rsidR="00CA1DE0">
        <w:t>\data\</w:t>
      </w:r>
      <w:r w:rsidR="002305B0">
        <w:rPr>
          <w:b/>
        </w:rPr>
        <w:t>Study</w:t>
      </w:r>
      <w:r w:rsidRPr="00D715EE">
        <w:rPr>
          <w:b/>
        </w:rPr>
        <w:t>Ontology.TTL</w:t>
      </w:r>
      <w:r>
        <w:t xml:space="preserve"> to open into a text editor. </w:t>
      </w:r>
    </w:p>
    <w:p w14:paraId="7045FB6B" w14:textId="5D11B35E" w:rsidR="000C249B" w:rsidRDefault="000C249B" w:rsidP="000C249B">
      <w:pPr>
        <w:pStyle w:val="ListParagraph"/>
        <w:numPr>
          <w:ilvl w:val="0"/>
          <w:numId w:val="21"/>
        </w:numPr>
        <w:ind w:left="720" w:hanging="360"/>
      </w:pPr>
      <w:r>
        <w:t>Follow along with the instructor's explanation of the file.</w:t>
      </w:r>
    </w:p>
    <w:p w14:paraId="5FAD7157" w14:textId="7DA8656D" w:rsidR="00CF3127" w:rsidRDefault="00CF3127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0" w:name="_Toc505860323"/>
      <w:r>
        <w:t>Add the Ontology</w:t>
      </w:r>
      <w:r w:rsidR="000956E4">
        <w:t xml:space="preserve"> to the </w:t>
      </w:r>
      <w:proofErr w:type="spellStart"/>
      <w:r w:rsidR="000956E4">
        <w:t>LDW</w:t>
      </w:r>
      <w:r w:rsidR="002305B0">
        <w:t>Study</w:t>
      </w:r>
      <w:proofErr w:type="spellEnd"/>
      <w:r w:rsidR="000956E4">
        <w:t xml:space="preserve"> database</w:t>
      </w:r>
      <w:bookmarkEnd w:id="40"/>
    </w:p>
    <w:p w14:paraId="18CADB2A" w14:textId="4BC35E41" w:rsidR="00B16743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rPr>
          <w:noProof/>
        </w:rPr>
        <w:drawing>
          <wp:anchor distT="0" distB="0" distL="114300" distR="114300" simplePos="0" relativeHeight="251699200" behindDoc="1" locked="0" layoutInCell="1" allowOverlap="1" wp14:anchorId="43EDA4C0" wp14:editId="127D4AAD">
            <wp:simplePos x="0" y="0"/>
            <wp:positionH relativeFrom="column">
              <wp:posOffset>3343275</wp:posOffset>
            </wp:positionH>
            <wp:positionV relativeFrom="paragraph">
              <wp:posOffset>132715</wp:posOffset>
            </wp:positionV>
            <wp:extent cx="654050" cy="633095"/>
            <wp:effectExtent l="0" t="0" r="0" b="0"/>
            <wp:wrapTight wrapText="bothSides">
              <wp:wrapPolygon edited="0">
                <wp:start x="0" y="0"/>
                <wp:lineTo x="0" y="20798"/>
                <wp:lineTo x="20761" y="20798"/>
                <wp:lineTo x="20761" y="0"/>
                <wp:lineTo x="0" y="0"/>
              </wp:wrapPolygon>
            </wp:wrapTight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/>
                    <pic:cNvPicPr>
                      <a:picLocks noChangeAspect="1" noChangeArrowheads="1"/>
                    </pic:cNvPicPr>
                  </pic:nvPicPr>
                  <pic:blipFill>
                    <a:blip r:embed="rId3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4050" cy="6330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DF42D5">
        <w:t xml:space="preserve">Select </w:t>
      </w:r>
      <w:r w:rsidR="00DF42D5" w:rsidRPr="00B64CE4">
        <w:rPr>
          <w:b/>
        </w:rPr>
        <w:t>Data | Add</w:t>
      </w:r>
      <w:r w:rsidR="00DF42D5">
        <w:t xml:space="preserve"> </w:t>
      </w:r>
      <w:r>
        <w:t xml:space="preserve">from the </w:t>
      </w:r>
      <w:proofErr w:type="spellStart"/>
      <w:r>
        <w:t>Stardog</w:t>
      </w:r>
      <w:proofErr w:type="spellEnd"/>
      <w:r>
        <w:t xml:space="preserve"> menu.</w:t>
      </w:r>
    </w:p>
    <w:p w14:paraId="533FA70D" w14:textId="7EC7A2F4" w:rsidR="00DF42D5" w:rsidRDefault="00DF42D5" w:rsidP="00120314"/>
    <w:p w14:paraId="5C01ADB2" w14:textId="5676F005" w:rsidR="00D715EE" w:rsidRDefault="00D715EE" w:rsidP="00D715EE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D715EE">
        <w:rPr>
          <w:b/>
        </w:rPr>
        <w:t>Browse</w:t>
      </w:r>
      <w:r>
        <w:t xml:space="preserve"> and select the file: </w:t>
      </w:r>
    </w:p>
    <w:p w14:paraId="04266610" w14:textId="7627B44C" w:rsidR="00DF42D5" w:rsidRDefault="00CA1DE0" w:rsidP="00D715EE">
      <w:pPr>
        <w:pStyle w:val="ListParagraph"/>
      </w:pPr>
      <w:r w:rsidRPr="00D53258">
        <w:t>C:\</w:t>
      </w:r>
      <w:r w:rsidR="00313F57">
        <w:t>_gitHub</w:t>
      </w:r>
      <w:r w:rsidRPr="00D53258">
        <w:t>\LinkedDataWorkshop\CSS2018</w:t>
      </w:r>
      <w:r>
        <w:t>\</w:t>
      </w:r>
      <w:r w:rsidR="00D715EE">
        <w:rPr>
          <w:b/>
        </w:rPr>
        <w:t>data\</w:t>
      </w:r>
      <w:r w:rsidR="002305B0">
        <w:rPr>
          <w:b/>
        </w:rPr>
        <w:t>Study</w:t>
      </w:r>
      <w:r w:rsidR="00D715EE">
        <w:rPr>
          <w:b/>
        </w:rPr>
        <w:t>Ontology</w:t>
      </w:r>
      <w:r w:rsidR="00DF42D5">
        <w:rPr>
          <w:b/>
        </w:rPr>
        <w:t>.TTL</w:t>
      </w:r>
    </w:p>
    <w:p w14:paraId="5E25B968" w14:textId="77777777" w:rsidR="00D715EE" w:rsidRDefault="00D715EE" w:rsidP="00CA1DE0">
      <w:pPr>
        <w:pStyle w:val="ListParagraph"/>
        <w:numPr>
          <w:ilvl w:val="0"/>
          <w:numId w:val="25"/>
        </w:numPr>
        <w:ind w:left="720" w:hanging="360"/>
      </w:pPr>
      <w:r>
        <w:t xml:space="preserve">Click </w:t>
      </w:r>
      <w:r w:rsidRPr="00BE427F">
        <w:rPr>
          <w:b/>
        </w:rPr>
        <w:t>Upload</w:t>
      </w:r>
      <w:r>
        <w:t xml:space="preserve">.  </w:t>
      </w:r>
    </w:p>
    <w:p w14:paraId="55C06BFD" w14:textId="23BB6C2A" w:rsidR="00D715EE" w:rsidRDefault="00D715EE" w:rsidP="00D715EE">
      <w:pPr>
        <w:pStyle w:val="ListParagraph"/>
        <w:numPr>
          <w:ilvl w:val="0"/>
          <w:numId w:val="25"/>
        </w:numPr>
        <w:ind w:left="720" w:hanging="360"/>
        <w:rPr>
          <w:b/>
        </w:rPr>
      </w:pPr>
      <w:r>
        <w:t xml:space="preserve">You should see the message:  </w:t>
      </w:r>
      <w:r w:rsidRPr="00BE427F">
        <w:rPr>
          <w:b/>
        </w:rPr>
        <w:t>Success! Data added successfully.</w:t>
      </w:r>
    </w:p>
    <w:p w14:paraId="7557256A" w14:textId="540E22A9" w:rsidR="00BE427F" w:rsidRDefault="00F4343C" w:rsidP="008449B9">
      <w:pPr>
        <w:pStyle w:val="Heading1"/>
        <w:numPr>
          <w:ilvl w:val="1"/>
          <w:numId w:val="1"/>
        </w:numPr>
        <w:tabs>
          <w:tab w:val="left" w:pos="360"/>
        </w:tabs>
        <w:spacing w:before="120"/>
        <w:ind w:left="0" w:firstLine="0"/>
      </w:pPr>
      <w:bookmarkStart w:id="41" w:name="_Toc505860324"/>
      <w:r>
        <w:rPr>
          <w:noProof/>
        </w:rPr>
        <w:drawing>
          <wp:anchor distT="0" distB="0" distL="114300" distR="114300" simplePos="0" relativeHeight="251683840" behindDoc="1" locked="0" layoutInCell="1" allowOverlap="1" wp14:anchorId="3B9CAB4E" wp14:editId="236F32A7">
            <wp:simplePos x="0" y="0"/>
            <wp:positionH relativeFrom="column">
              <wp:posOffset>2567305</wp:posOffset>
            </wp:positionH>
            <wp:positionV relativeFrom="paragraph">
              <wp:posOffset>172085</wp:posOffset>
            </wp:positionV>
            <wp:extent cx="1428115" cy="316230"/>
            <wp:effectExtent l="0" t="0" r="635" b="7620"/>
            <wp:wrapTight wrapText="bothSides">
              <wp:wrapPolygon edited="0">
                <wp:start x="0" y="0"/>
                <wp:lineTo x="0" y="20819"/>
                <wp:lineTo x="21321" y="20819"/>
                <wp:lineTo x="21321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/>
                    <pic:cNvPicPr>
                      <a:picLocks noChangeAspect="1" noChangeArrowheads="1"/>
                    </pic:cNvPicPr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115" cy="31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E427F">
        <w:t>Explore the data</w:t>
      </w:r>
      <w:bookmarkEnd w:id="41"/>
    </w:p>
    <w:p w14:paraId="12C6340E" w14:textId="72843376" w:rsidR="00BE427F" w:rsidRDefault="00BE427F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Ensure reasoning is turned </w:t>
      </w:r>
      <w:r w:rsidRPr="00CA1DE0">
        <w:rPr>
          <w:b/>
        </w:rPr>
        <w:t>OFF</w:t>
      </w:r>
      <w:r>
        <w:t xml:space="preserve">. </w:t>
      </w:r>
    </w:p>
    <w:p w14:paraId="2C590B14" w14:textId="77777777" w:rsidR="00F4343C" w:rsidRPr="00F4343C" w:rsidRDefault="00F4343C" w:rsidP="00F4343C">
      <w:pPr>
        <w:pStyle w:val="ListParagraph"/>
        <w:rPr>
          <w:b/>
        </w:rPr>
      </w:pPr>
    </w:p>
    <w:p w14:paraId="0D6D3ADD" w14:textId="53EFA9FC" w:rsidR="008B3D26" w:rsidRPr="00BE427F" w:rsidRDefault="00BE427F" w:rsidP="00BE427F">
      <w:pPr>
        <w:pStyle w:val="ListParagraph"/>
        <w:numPr>
          <w:ilvl w:val="0"/>
          <w:numId w:val="27"/>
        </w:numPr>
        <w:ind w:left="720" w:hanging="360"/>
        <w:rPr>
          <w:b/>
        </w:rPr>
      </w:pPr>
      <w:r>
        <w:rPr>
          <w:noProof/>
        </w:rPr>
        <w:lastRenderedPageBreak/>
        <w:drawing>
          <wp:anchor distT="0" distB="0" distL="114300" distR="114300" simplePos="0" relativeHeight="251684864" behindDoc="1" locked="0" layoutInCell="1" allowOverlap="1" wp14:anchorId="292883E5" wp14:editId="5ED6A7B8">
            <wp:simplePos x="0" y="0"/>
            <wp:positionH relativeFrom="column">
              <wp:posOffset>2576195</wp:posOffset>
            </wp:positionH>
            <wp:positionV relativeFrom="paragraph">
              <wp:posOffset>0</wp:posOffset>
            </wp:positionV>
            <wp:extent cx="1195705" cy="1709420"/>
            <wp:effectExtent l="0" t="0" r="4445" b="5080"/>
            <wp:wrapTight wrapText="bothSides">
              <wp:wrapPolygon edited="0">
                <wp:start x="0" y="0"/>
                <wp:lineTo x="0" y="21423"/>
                <wp:lineTo x="21336" y="21423"/>
                <wp:lineTo x="21336" y="0"/>
                <wp:lineTo x="0" y="0"/>
              </wp:wrapPolygon>
            </wp:wrapTight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/>
                    <pic:cNvPicPr>
                      <a:picLocks noChangeAspect="1" noChangeArrowheads="1"/>
                    </pic:cNvPicPr>
                  </pic:nvPicPr>
                  <pic:blipFill>
                    <a:blip r:embed="rId3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95705" cy="1709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B3D26">
        <w:t xml:space="preserve">Select </w:t>
      </w:r>
      <w:r w:rsidR="008B3D26" w:rsidRPr="00BE427F">
        <w:rPr>
          <w:b/>
        </w:rPr>
        <w:t>Explore | Class Hierarchy</w:t>
      </w:r>
    </w:p>
    <w:p w14:paraId="4129BB5A" w14:textId="76537C9C" w:rsidR="008B3D26" w:rsidRDefault="008B3D26" w:rsidP="00421561"/>
    <w:p w14:paraId="38ABC44B" w14:textId="77777777" w:rsidR="008B3D26" w:rsidRDefault="008B3D26" w:rsidP="00421561"/>
    <w:p w14:paraId="27B70643" w14:textId="59DF4483" w:rsidR="0051391C" w:rsidRDefault="0051391C" w:rsidP="00421561"/>
    <w:p w14:paraId="7E1755D1" w14:textId="77777777" w:rsidR="0051391C" w:rsidRDefault="0051391C" w:rsidP="00421561"/>
    <w:p w14:paraId="6C05F0FC" w14:textId="77777777" w:rsidR="0051391C" w:rsidRDefault="0051391C" w:rsidP="00421561"/>
    <w:p w14:paraId="5578829F" w14:textId="77777777" w:rsidR="00BE427F" w:rsidRDefault="0051391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A SPARQL query appears in the window. </w:t>
      </w:r>
    </w:p>
    <w:p w14:paraId="3A625075" w14:textId="77777777" w:rsidR="00CA1DE0" w:rsidRDefault="0051391C" w:rsidP="00D36431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>
        <w:t xml:space="preserve"> the query and view the results.</w:t>
      </w:r>
      <w:r w:rsidR="00955A39">
        <w:t xml:space="preserve"> </w:t>
      </w:r>
      <w:r w:rsidR="00BE427F">
        <w:t xml:space="preserve"> </w:t>
      </w:r>
    </w:p>
    <w:p w14:paraId="34E4834F" w14:textId="39A1F40F" w:rsidR="00CA1DE0" w:rsidRDefault="00CA1DE0" w:rsidP="00F4343C">
      <w:pPr>
        <w:pStyle w:val="ListParagraph"/>
        <w:numPr>
          <w:ilvl w:val="0"/>
          <w:numId w:val="27"/>
        </w:numPr>
        <w:ind w:left="720" w:hanging="360"/>
      </w:pPr>
      <w:r w:rsidRPr="00CA1DE0">
        <w:t>Note</w:t>
      </w:r>
      <w:r>
        <w:t xml:space="preserve"> </w:t>
      </w:r>
      <w:r w:rsidRPr="00CA1DE0">
        <w:t xml:space="preserve">the </w:t>
      </w:r>
      <w:r w:rsidRPr="00F4343C">
        <w:rPr>
          <w:b/>
        </w:rPr>
        <w:t>t</w:t>
      </w:r>
      <w:r w:rsidR="00F4343C" w:rsidRPr="00F4343C">
        <w:rPr>
          <w:b/>
        </w:rPr>
        <w:t>ype</w:t>
      </w:r>
      <w:r w:rsidR="00F4343C">
        <w:rPr>
          <w:b/>
        </w:rPr>
        <w:t>s</w:t>
      </w:r>
      <w:r w:rsidR="00F4343C">
        <w:t xml:space="preserve"> and </w:t>
      </w:r>
      <w:proofErr w:type="spellStart"/>
      <w:r w:rsidR="00F4343C" w:rsidRPr="00F4343C">
        <w:rPr>
          <w:b/>
        </w:rPr>
        <w:t>supertype</w:t>
      </w:r>
      <w:r w:rsidR="00F4343C">
        <w:rPr>
          <w:b/>
        </w:rPr>
        <w:t>s</w:t>
      </w:r>
      <w:proofErr w:type="spellEnd"/>
      <w:r w:rsidR="00F4343C">
        <w:t xml:space="preserve"> added to your data.</w:t>
      </w:r>
    </w:p>
    <w:p w14:paraId="5E8EFEA1" w14:textId="38B97471" w:rsidR="00CA1DE0" w:rsidRPr="00CA1DE0" w:rsidRDefault="006E0302" w:rsidP="00CA1DE0">
      <w:pPr>
        <w:pStyle w:val="ListParagraph"/>
      </w:pPr>
      <w:r w:rsidRPr="00CA1DE0">
        <w:rPr>
          <w:noProof/>
        </w:rPr>
        <w:drawing>
          <wp:anchor distT="0" distB="0" distL="114300" distR="114300" simplePos="0" relativeHeight="251685888" behindDoc="1" locked="0" layoutInCell="1" allowOverlap="1" wp14:anchorId="20224680" wp14:editId="02368235">
            <wp:simplePos x="0" y="0"/>
            <wp:positionH relativeFrom="column">
              <wp:posOffset>3714115</wp:posOffset>
            </wp:positionH>
            <wp:positionV relativeFrom="paragraph">
              <wp:posOffset>24765</wp:posOffset>
            </wp:positionV>
            <wp:extent cx="1435100" cy="330835"/>
            <wp:effectExtent l="0" t="0" r="0" b="0"/>
            <wp:wrapTight wrapText="bothSides">
              <wp:wrapPolygon edited="0">
                <wp:start x="0" y="0"/>
                <wp:lineTo x="0" y="19900"/>
                <wp:lineTo x="21218" y="19900"/>
                <wp:lineTo x="21218" y="0"/>
                <wp:lineTo x="0" y="0"/>
              </wp:wrapPolygon>
            </wp:wrapTight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/>
                    <pic:cNvPicPr>
                      <a:picLocks noChangeAspect="1" noChangeArrowheads="1"/>
                    </pic:cNvPicPr>
                  </pic:nvPicPr>
                  <pic:blipFill>
                    <a:blip r:embed="rId3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35100" cy="33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A044B44" w14:textId="1D9A04DE" w:rsidR="00955A39" w:rsidRDefault="00955A39" w:rsidP="00BE427F">
      <w:pPr>
        <w:pStyle w:val="ListParagraph"/>
        <w:numPr>
          <w:ilvl w:val="0"/>
          <w:numId w:val="27"/>
        </w:numPr>
        <w:ind w:left="720" w:hanging="360"/>
      </w:pPr>
      <w:r>
        <w:t>Turn on the reasoner</w:t>
      </w:r>
      <w:r w:rsidR="00BE427F">
        <w:t xml:space="preserve"> by clicking the </w:t>
      </w:r>
      <w:r w:rsidR="00BE427F" w:rsidRPr="00BE427F">
        <w:rPr>
          <w:b/>
        </w:rPr>
        <w:t xml:space="preserve">Reasoning </w:t>
      </w:r>
      <w:r w:rsidR="00BE427F">
        <w:t>button</w:t>
      </w:r>
      <w:r>
        <w:t xml:space="preserve">.  </w:t>
      </w:r>
    </w:p>
    <w:p w14:paraId="154F03F4" w14:textId="580BCC0A" w:rsidR="00BE427F" w:rsidRPr="00CA1DE0" w:rsidRDefault="00BE427F" w:rsidP="00BE427F">
      <w:pPr>
        <w:pStyle w:val="ListParagraph"/>
        <w:numPr>
          <w:ilvl w:val="0"/>
          <w:numId w:val="27"/>
        </w:numPr>
        <w:ind w:left="720" w:hanging="360"/>
      </w:pPr>
      <w:r w:rsidRPr="00CA1DE0">
        <w:rPr>
          <w:b/>
        </w:rPr>
        <w:t>Execute</w:t>
      </w:r>
      <w:r w:rsidRPr="00CA1DE0">
        <w:t xml:space="preserve"> the query again and view the results.</w:t>
      </w:r>
    </w:p>
    <w:p w14:paraId="579F81FC" w14:textId="2465336E" w:rsidR="00CA1DE0" w:rsidRPr="00CA1DE0" w:rsidRDefault="00F4343C" w:rsidP="00BE427F">
      <w:pPr>
        <w:pStyle w:val="ListParagraph"/>
        <w:numPr>
          <w:ilvl w:val="0"/>
          <w:numId w:val="27"/>
        </w:numPr>
        <w:ind w:left="720" w:hanging="360"/>
      </w:pPr>
      <w:r>
        <w:t xml:space="preserve">Scroll through the results to find where </w:t>
      </w:r>
      <w:proofErr w:type="spellStart"/>
      <w:r w:rsidR="00CA1DE0" w:rsidRPr="00CA1DE0">
        <w:rPr>
          <w:b/>
        </w:rPr>
        <w:t>HumanStudySubject</w:t>
      </w:r>
      <w:proofErr w:type="spellEnd"/>
      <w:r w:rsidR="00CA1DE0" w:rsidRPr="00CA1DE0">
        <w:t xml:space="preserve"> </w:t>
      </w:r>
      <w:r>
        <w:t xml:space="preserve">and </w:t>
      </w:r>
      <w:proofErr w:type="spellStart"/>
      <w:r w:rsidRPr="00F4343C">
        <w:rPr>
          <w:b/>
        </w:rPr>
        <w:t>LinkedDataExpert</w:t>
      </w:r>
      <w:proofErr w:type="spellEnd"/>
      <w:r w:rsidR="00CA1DE0" w:rsidRPr="00CA1DE0">
        <w:t xml:space="preserve"> both types of </w:t>
      </w:r>
      <w:r w:rsidR="00CA1DE0" w:rsidRPr="00CA1DE0">
        <w:rPr>
          <w:b/>
        </w:rPr>
        <w:t>Person</w:t>
      </w:r>
      <w:r w:rsidR="00CA1DE0" w:rsidRPr="00CA1DE0">
        <w:t xml:space="preserve">. </w:t>
      </w:r>
      <w:r w:rsidR="00CA1DE0">
        <w:t xml:space="preserve">  These are not part of your original study data but can now be used in queries to find these "types of things!"</w:t>
      </w:r>
    </w:p>
    <w:p w14:paraId="27439E49" w14:textId="2997D505" w:rsidR="00120314" w:rsidRDefault="007847FC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2" w:name="_Toc505860325"/>
      <w:r>
        <w:t xml:space="preserve">Find the names of </w:t>
      </w:r>
      <w:proofErr w:type="spellStart"/>
      <w:r w:rsidR="00120314">
        <w:t>HumanStudySubject</w:t>
      </w:r>
      <w:r w:rsidR="00775E25">
        <w:t>s</w:t>
      </w:r>
      <w:proofErr w:type="spellEnd"/>
      <w:r w:rsidR="00775E25">
        <w:t xml:space="preserve"> </w:t>
      </w:r>
      <w:r w:rsidR="00CA1DE0">
        <w:t xml:space="preserve">in </w:t>
      </w:r>
      <w:r w:rsidR="00086DC4">
        <w:t>your</w:t>
      </w:r>
      <w:r w:rsidR="00A319F8">
        <w:t xml:space="preserve"> study</w:t>
      </w:r>
      <w:r w:rsidR="00086DC4">
        <w:t>.</w:t>
      </w:r>
      <w:bookmarkEnd w:id="42"/>
    </w:p>
    <w:p w14:paraId="07C1264D" w14:textId="36DE6A70" w:rsidR="007847FC" w:rsidRPr="00F4343C" w:rsidRDefault="00CA1DE0" w:rsidP="00EA2FA1">
      <w:pPr>
        <w:ind w:left="360"/>
        <w:rPr>
          <w:i/>
        </w:rPr>
      </w:pPr>
      <w:r w:rsidRPr="00F4343C">
        <w:rPr>
          <w:i/>
        </w:rPr>
        <w:t>Re</w:t>
      </w:r>
      <w:r w:rsidR="00CA027A" w:rsidRPr="00F4343C">
        <w:rPr>
          <w:i/>
        </w:rPr>
        <w:t>member</w:t>
      </w:r>
      <w:r w:rsidRPr="00F4343C">
        <w:rPr>
          <w:i/>
        </w:rPr>
        <w:t xml:space="preserve">: </w:t>
      </w:r>
      <w:r w:rsidR="007847FC" w:rsidRPr="00F4343C">
        <w:rPr>
          <w:i/>
        </w:rPr>
        <w:t xml:space="preserve">Your original data contained no definition of a </w:t>
      </w:r>
      <w:proofErr w:type="spellStart"/>
      <w:r w:rsidR="007847FC" w:rsidRPr="00F4343C">
        <w:rPr>
          <w:i/>
        </w:rPr>
        <w:t>HumanStudySubject</w:t>
      </w:r>
      <w:proofErr w:type="spellEnd"/>
      <w:r w:rsidR="007847FC" w:rsidRPr="00F4343C">
        <w:rPr>
          <w:i/>
        </w:rPr>
        <w:t>.</w:t>
      </w:r>
    </w:p>
    <w:p w14:paraId="5CB123F5" w14:textId="0CF4006E" w:rsidR="007847FC" w:rsidRDefault="007847FC" w:rsidP="007847FC">
      <w:pPr>
        <w:pStyle w:val="ListParagraph"/>
        <w:numPr>
          <w:ilvl w:val="0"/>
          <w:numId w:val="28"/>
        </w:numPr>
        <w:ind w:left="720" w:hanging="360"/>
      </w:pPr>
      <w:r>
        <w:t xml:space="preserve"> Review the ontology file for how a </w:t>
      </w:r>
      <w:proofErr w:type="spellStart"/>
      <w:r>
        <w:t>HumanStudySubject</w:t>
      </w:r>
      <w:proofErr w:type="spellEnd"/>
      <w:r>
        <w:t xml:space="preserve"> is </w:t>
      </w:r>
      <w:r w:rsidRPr="007847FC">
        <w:rPr>
          <w:i/>
        </w:rPr>
        <w:t>inferred</w:t>
      </w:r>
      <w:r>
        <w:t xml:space="preserve"> using the ontology.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847FC" w:rsidRPr="00EC7DD3" w14:paraId="50EF1579" w14:textId="77777777" w:rsidTr="008D1783">
        <w:tc>
          <w:tcPr>
            <w:tcW w:w="805" w:type="dxa"/>
          </w:tcPr>
          <w:p w14:paraId="4C479EAA" w14:textId="77777777" w:rsidR="007847FC" w:rsidRDefault="007847FC" w:rsidP="008D1783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7F17ACFA" wp14:editId="4A53F3D9">
                  <wp:extent cx="361950" cy="450230"/>
                  <wp:effectExtent l="0" t="0" r="0" b="6985"/>
                  <wp:docPr id="65" name="Picture 65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2104AADB" w14:textId="77777777" w:rsidR="007847FC" w:rsidRDefault="007847FC" w:rsidP="008D1783">
            <w:r>
              <w:t xml:space="preserve">In SPARQL the predicate </w:t>
            </w:r>
            <w:proofErr w:type="spellStart"/>
            <w:proofErr w:type="gramStart"/>
            <w:r w:rsidRPr="00F4343C">
              <w:rPr>
                <w:rFonts w:ascii="Courier New" w:hAnsi="Courier New" w:cs="Courier New"/>
                <w:b/>
              </w:rPr>
              <w:t>rdf:type</w:t>
            </w:r>
            <w:proofErr w:type="spellEnd"/>
            <w:proofErr w:type="gramEnd"/>
            <w:r w:rsidRPr="00F4343C">
              <w:t xml:space="preserve"> can</w:t>
            </w:r>
            <w:r>
              <w:t xml:space="preserve"> be shorted </w:t>
            </w:r>
            <w:r w:rsidRPr="00F4343C">
              <w:t xml:space="preserve">to </w:t>
            </w:r>
            <w:r w:rsidRPr="00F4343C">
              <w:rPr>
                <w:rFonts w:ascii="Courier New" w:hAnsi="Courier New" w:cs="Courier New"/>
                <w:b/>
              </w:rPr>
              <w:t>a</w:t>
            </w:r>
            <w:r>
              <w:t xml:space="preserve"> and interpreted as "</w:t>
            </w:r>
            <w:r w:rsidRPr="00F4343C">
              <w:rPr>
                <w:i/>
              </w:rPr>
              <w:t>is a</w:t>
            </w:r>
            <w:r>
              <w:t xml:space="preserve">". </w:t>
            </w:r>
          </w:p>
          <w:p w14:paraId="7E7FA169" w14:textId="7D5AD75B" w:rsidR="007847FC" w:rsidRDefault="007847FC" w:rsidP="008D1783">
            <w:r>
              <w:t xml:space="preserve">Example: </w:t>
            </w:r>
          </w:p>
          <w:p w14:paraId="1611BC1F" w14:textId="66A9D680" w:rsidR="007847FC" w:rsidRPr="007847FC" w:rsidRDefault="007847FC" w:rsidP="008D1783">
            <w:pPr>
              <w:rPr>
                <w:rFonts w:ascii="Courier New" w:hAnsi="Courier New" w:cs="Courier New"/>
              </w:rPr>
            </w:pPr>
            <w:r>
              <w:t xml:space="preserve">You read: </w:t>
            </w:r>
            <w:proofErr w:type="gramStart"/>
            <w:r w:rsidRPr="007847FC">
              <w:rPr>
                <w:rFonts w:ascii="Courier New" w:hAnsi="Courier New" w:cs="Courier New"/>
              </w:rPr>
              <w:t>eg:Person</w:t>
            </w:r>
            <w:proofErr w:type="gramEnd"/>
            <w:r w:rsidRPr="007847FC">
              <w:rPr>
                <w:rFonts w:ascii="Courier New" w:hAnsi="Courier New" w:cs="Courier New"/>
              </w:rPr>
              <w:t xml:space="preserve">11 </w:t>
            </w:r>
            <w:proofErr w:type="spellStart"/>
            <w:r w:rsidRPr="007847FC">
              <w:rPr>
                <w:rFonts w:ascii="Courier New" w:hAnsi="Courier New" w:cs="Courier New"/>
              </w:rPr>
              <w:t>rdf:type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</w:t>
            </w:r>
            <w:proofErr w:type="spellStart"/>
            <w:r w:rsidRPr="007847FC">
              <w:rPr>
                <w:rFonts w:ascii="Courier New" w:hAnsi="Courier New" w:cs="Courier New"/>
              </w:rPr>
              <w:t>eg:HumanStudySubject</w:t>
            </w:r>
            <w:proofErr w:type="spellEnd"/>
            <w:r w:rsidRPr="007847FC">
              <w:rPr>
                <w:rFonts w:ascii="Courier New" w:hAnsi="Courier New" w:cs="Courier New"/>
              </w:rPr>
              <w:t xml:space="preserve">  </w:t>
            </w:r>
          </w:p>
          <w:p w14:paraId="6CD63934" w14:textId="4C2D84E3" w:rsidR="007847FC" w:rsidRDefault="007847FC" w:rsidP="008D1783">
            <w:r>
              <w:t xml:space="preserve">as:  "Person11 </w:t>
            </w:r>
            <w:r w:rsidRPr="00CA1DE0">
              <w:rPr>
                <w:b/>
                <w:i/>
              </w:rPr>
              <w:t>is a</w:t>
            </w:r>
            <w:r>
              <w:t xml:space="preserve"> </w:t>
            </w:r>
            <w:proofErr w:type="spellStart"/>
            <w:r>
              <w:t>HumanStudySubject</w:t>
            </w:r>
            <w:proofErr w:type="spellEnd"/>
            <w:r>
              <w:t>."</w:t>
            </w:r>
          </w:p>
          <w:p w14:paraId="729ECB6D" w14:textId="47742751" w:rsidR="007847FC" w:rsidRPr="00EC7DD3" w:rsidRDefault="007847FC" w:rsidP="008D1783"/>
        </w:tc>
      </w:tr>
    </w:tbl>
    <w:p w14:paraId="174EEB64" w14:textId="36FCCAC2" w:rsidR="00DB3FF6" w:rsidRDefault="00CA027A" w:rsidP="00CD0F4D">
      <w:pPr>
        <w:ind w:left="720"/>
      </w:pPr>
      <w:r>
        <w:t xml:space="preserve">Instead of querying on the </w:t>
      </w:r>
      <w:proofErr w:type="spellStart"/>
      <w:r w:rsidRPr="00CA027A">
        <w:rPr>
          <w:rFonts w:ascii="Courier New" w:hAnsi="Courier New" w:cs="Courier New"/>
          <w:b/>
          <w:color w:val="7030A0"/>
        </w:rPr>
        <w:t>participat</w:t>
      </w:r>
      <w:r>
        <w:rPr>
          <w:rFonts w:ascii="Courier New" w:hAnsi="Courier New" w:cs="Courier New"/>
          <w:b/>
          <w:color w:val="7030A0"/>
        </w:rPr>
        <w:t>e</w:t>
      </w:r>
      <w:r w:rsidRPr="00CA027A">
        <w:rPr>
          <w:rFonts w:ascii="Courier New" w:hAnsi="Courier New" w:cs="Courier New"/>
          <w:b/>
          <w:color w:val="7030A0"/>
        </w:rPr>
        <w:t>sIn</w:t>
      </w:r>
      <w:proofErr w:type="spellEnd"/>
      <w:r w:rsidR="008F7CCA" w:rsidRPr="00CA027A">
        <w:rPr>
          <w:rFonts w:ascii="Courier New" w:hAnsi="Courier New" w:cs="Courier New"/>
          <w:b/>
          <w:color w:val="7030A0"/>
        </w:rPr>
        <w:t xml:space="preserve"> </w:t>
      </w:r>
      <w:r w:rsidR="008F7CCA">
        <w:t>predicate</w:t>
      </w:r>
      <w:r w:rsidR="00DB3FF6">
        <w:t>, as in:</w:t>
      </w:r>
    </w:p>
    <w:p w14:paraId="388D4C3A" w14:textId="03A75FB8" w:rsidR="00DB3FF6" w:rsidRPr="00E4570C" w:rsidRDefault="00DB3FF6" w:rsidP="00DB3FF6">
      <w:pPr>
        <w:ind w:left="1440"/>
        <w:rPr>
          <w:rFonts w:ascii="Courier New" w:hAnsi="Courier New" w:cs="Courier New"/>
          <w:color w:val="365F91" w:themeColor="accent1" w:themeShade="BF"/>
          <w:sz w:val="24"/>
          <w:szCs w:val="24"/>
        </w:rPr>
      </w:pPr>
      <w:proofErr w:type="gramStart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</w:t>
      </w:r>
      <w:proofErr w:type="spellStart"/>
      <w:r w:rsidRPr="00E4570C">
        <w:rPr>
          <w:rFonts w:ascii="Courier New" w:hAnsi="Courier New" w:cs="Courier New"/>
          <w:color w:val="7030A0"/>
          <w:sz w:val="24"/>
          <w:szCs w:val="24"/>
        </w:rPr>
        <w:t>eg:</w:t>
      </w:r>
      <w:r w:rsidR="00CA1DE0">
        <w:rPr>
          <w:rFonts w:ascii="Courier New" w:hAnsi="Courier New" w:cs="Courier New"/>
          <w:color w:val="7030A0"/>
          <w:sz w:val="24"/>
          <w:szCs w:val="24"/>
        </w:rPr>
        <w:t>participatesIn</w:t>
      </w:r>
      <w:proofErr w:type="spellEnd"/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?</w:t>
      </w:r>
      <w:r w:rsidR="00CA1DE0">
        <w:rPr>
          <w:rFonts w:ascii="Courier New" w:hAnsi="Courier New" w:cs="Courier New"/>
          <w:color w:val="365F91" w:themeColor="accent1" w:themeShade="BF"/>
          <w:sz w:val="24"/>
          <w:szCs w:val="24"/>
        </w:rPr>
        <w:t>study</w:t>
      </w:r>
      <w:r w:rsidRPr="00E4570C">
        <w:rPr>
          <w:rFonts w:ascii="Courier New" w:hAnsi="Courier New" w:cs="Courier New"/>
          <w:color w:val="365F91" w:themeColor="accent1" w:themeShade="BF"/>
          <w:sz w:val="24"/>
          <w:szCs w:val="24"/>
        </w:rPr>
        <w:t xml:space="preserve"> ;</w:t>
      </w:r>
    </w:p>
    <w:p w14:paraId="13A74490" w14:textId="50BF3F23" w:rsidR="00775E25" w:rsidRDefault="00DB3FF6" w:rsidP="00CD0F4D">
      <w:pPr>
        <w:ind w:left="360"/>
      </w:pPr>
      <w:r>
        <w:t xml:space="preserve">You can </w:t>
      </w:r>
      <w:r w:rsidR="008F7CCA">
        <w:t xml:space="preserve">now query using the </w:t>
      </w:r>
      <w:r w:rsidR="008F7CCA" w:rsidRPr="00DB3FF6">
        <w:rPr>
          <w:i/>
        </w:rPr>
        <w:t>inferred</w:t>
      </w:r>
      <w:r w:rsidR="008F7CCA">
        <w:t xml:space="preserve"> entity </w:t>
      </w:r>
      <w:proofErr w:type="spellStart"/>
      <w:proofErr w:type="gramStart"/>
      <w:r w:rsidRPr="00CA027A">
        <w:rPr>
          <w:rFonts w:ascii="Courier New" w:hAnsi="Courier New" w:cs="Courier New"/>
          <w:b/>
          <w:color w:val="365F91" w:themeColor="accent1" w:themeShade="BF"/>
        </w:rPr>
        <w:t>eg:</w:t>
      </w:r>
      <w:r w:rsidR="008F7CCA" w:rsidRPr="00CA027A">
        <w:rPr>
          <w:rFonts w:ascii="Courier New" w:hAnsi="Courier New" w:cs="Courier New"/>
          <w:b/>
          <w:color w:val="365F91" w:themeColor="accent1" w:themeShade="BF"/>
        </w:rPr>
        <w:t>HumanStudySubject</w:t>
      </w:r>
      <w:proofErr w:type="spellEnd"/>
      <w:proofErr w:type="gramEnd"/>
      <w:r w:rsidR="008F7CCA">
        <w:t>.</w:t>
      </w:r>
    </w:p>
    <w:p w14:paraId="2B920B59" w14:textId="3105B545" w:rsidR="00DB3FF6" w:rsidRPr="00DB3FF6" w:rsidRDefault="00DB3FF6" w:rsidP="00DB3FF6">
      <w:pPr>
        <w:ind w:left="360" w:firstLine="720"/>
        <w:rPr>
          <w:rFonts w:ascii="Courier New" w:hAnsi="Courier New" w:cs="Courier New"/>
          <w:color w:val="7030A0"/>
          <w:sz w:val="24"/>
          <w:szCs w:val="24"/>
        </w:rPr>
      </w:pPr>
      <w:proofErr w:type="gram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 w:rsidRPr="00DB3FF6">
        <w:rPr>
          <w:rFonts w:ascii="Courier New" w:hAnsi="Courier New" w:cs="Courier New"/>
          <w:color w:val="7030A0"/>
          <w:sz w:val="24"/>
          <w:szCs w:val="24"/>
        </w:rPr>
        <w:t xml:space="preserve"> a </w:t>
      </w:r>
      <w:proofErr w:type="spellStart"/>
      <w:r w:rsidRPr="00DB3FF6">
        <w:rPr>
          <w:rFonts w:ascii="Courier New" w:hAnsi="Courier New" w:cs="Courier New"/>
          <w:color w:val="365F91" w:themeColor="accent1" w:themeShade="BF"/>
          <w:sz w:val="24"/>
          <w:szCs w:val="24"/>
        </w:rPr>
        <w:t>eg:HumanStudySubject</w:t>
      </w:r>
      <w:proofErr w:type="spellEnd"/>
      <w:r w:rsidRPr="00DB3FF6">
        <w:rPr>
          <w:rFonts w:ascii="Courier New" w:hAnsi="Courier New" w:cs="Courier New"/>
          <w:color w:val="7030A0"/>
          <w:sz w:val="24"/>
          <w:szCs w:val="24"/>
        </w:rPr>
        <w:t>;</w:t>
      </w:r>
    </w:p>
    <w:p w14:paraId="1F8DC7EC" w14:textId="7C129295" w:rsidR="00DB3FF6" w:rsidRPr="00DB3FF6" w:rsidRDefault="00F4343C" w:rsidP="00DB3FF6">
      <w:pPr>
        <w:pStyle w:val="ListParagraph"/>
        <w:numPr>
          <w:ilvl w:val="0"/>
          <w:numId w:val="28"/>
        </w:numPr>
        <w:ind w:left="720" w:hanging="360"/>
      </w:pPr>
      <w:r>
        <w:t xml:space="preserve">Open the query file </w:t>
      </w:r>
      <w:r>
        <w:rPr>
          <w:b/>
        </w:rPr>
        <w:t>230</w:t>
      </w:r>
      <w:r w:rsidRPr="00DB3FF6">
        <w:rPr>
          <w:b/>
        </w:rPr>
        <w:t>-</w:t>
      </w:r>
      <w:proofErr w:type="gramStart"/>
      <w:r w:rsidRPr="00DB3FF6">
        <w:rPr>
          <w:b/>
        </w:rPr>
        <w:t>Name</w:t>
      </w:r>
      <w:r>
        <w:rPr>
          <w:b/>
        </w:rPr>
        <w:t>Participants</w:t>
      </w:r>
      <w:r w:rsidRPr="00DB3FF6">
        <w:rPr>
          <w:b/>
        </w:rPr>
        <w:t>.rq</w:t>
      </w:r>
      <w:r>
        <w:t xml:space="preserve">  that</w:t>
      </w:r>
      <w:proofErr w:type="gramEnd"/>
      <w:r>
        <w:t xml:space="preserve"> you used in </w:t>
      </w:r>
      <w:r w:rsidRPr="00F4343C">
        <w:rPr>
          <w:b/>
        </w:rPr>
        <w:t xml:space="preserve">Exercise </w:t>
      </w:r>
      <w:r w:rsidRPr="00F4343C">
        <w:rPr>
          <w:b/>
        </w:rPr>
        <w:fldChar w:fldCharType="begin"/>
      </w:r>
      <w:r w:rsidRPr="00F4343C">
        <w:rPr>
          <w:b/>
        </w:rPr>
        <w:instrText xml:space="preserve"> REF _Ref505933907 \r \h </w:instrText>
      </w:r>
      <w:r>
        <w:rPr>
          <w:b/>
        </w:rPr>
        <w:instrText xml:space="preserve"> \* MERGEFORMAT </w:instrText>
      </w:r>
      <w:r w:rsidRPr="00F4343C">
        <w:rPr>
          <w:b/>
        </w:rPr>
      </w:r>
      <w:r w:rsidRPr="00F4343C">
        <w:rPr>
          <w:b/>
        </w:rPr>
        <w:fldChar w:fldCharType="separate"/>
      </w:r>
      <w:r w:rsidRPr="00F4343C">
        <w:rPr>
          <w:b/>
        </w:rPr>
        <w:t>2.3</w:t>
      </w:r>
      <w:r w:rsidRPr="00F4343C">
        <w:rPr>
          <w:b/>
        </w:rPr>
        <w:fldChar w:fldCharType="end"/>
      </w:r>
      <w:r>
        <w:rPr>
          <w:b/>
        </w:rPr>
        <w:t xml:space="preserve"> </w:t>
      </w:r>
      <w:r w:rsidRPr="00F4343C">
        <w:t>and modify the query</w:t>
      </w:r>
      <w:r>
        <w:rPr>
          <w:b/>
        </w:rPr>
        <w:t xml:space="preserve"> </w:t>
      </w:r>
      <w:r>
        <w:t xml:space="preserve">to find ?person "is a"  Human Study Subject. </w:t>
      </w:r>
    </w:p>
    <w:p w14:paraId="375004EE" w14:textId="7065F829" w:rsidR="00CA027A" w:rsidRDefault="00DB3FF6" w:rsidP="00F72EEC">
      <w:pPr>
        <w:pStyle w:val="ListParagraph"/>
        <w:numPr>
          <w:ilvl w:val="0"/>
          <w:numId w:val="28"/>
        </w:numPr>
        <w:ind w:left="720" w:hanging="360"/>
      </w:pPr>
      <w:r w:rsidRPr="00DB3FF6">
        <w:t>Ensure Reasoning is turned on, then execute the query.</w:t>
      </w:r>
    </w:p>
    <w:p w14:paraId="12EE257C" w14:textId="2DDB6158" w:rsidR="00CD0F4D" w:rsidRDefault="00CD0F4D" w:rsidP="00F72EEC">
      <w:pPr>
        <w:pStyle w:val="ListParagraph"/>
        <w:numPr>
          <w:ilvl w:val="0"/>
          <w:numId w:val="28"/>
        </w:numPr>
        <w:ind w:left="720" w:hanging="360"/>
      </w:pPr>
      <w:r>
        <w:t xml:space="preserve">Refer back to your graph in the Graph Editor and be </w:t>
      </w:r>
      <w:proofErr w:type="gramStart"/>
      <w:r>
        <w:t>amazed :</w:t>
      </w:r>
      <w:proofErr w:type="gramEnd"/>
      <w:r>
        <w:t xml:space="preserve"> there is no "Human Study Subject" defined in your graph.</w:t>
      </w:r>
    </w:p>
    <w:p w14:paraId="0411AFB6" w14:textId="222B8A58" w:rsidR="00DB3FF6" w:rsidRDefault="00CA027A" w:rsidP="00DB3FF6">
      <w:pPr>
        <w:pStyle w:val="ListParagraph"/>
        <w:numPr>
          <w:ilvl w:val="0"/>
          <w:numId w:val="28"/>
        </w:numPr>
        <w:ind w:left="720" w:hanging="360"/>
      </w:pPr>
      <w:r>
        <w:t>What happens if you turn OFF the reasoner and execute the query?</w:t>
      </w:r>
      <w:r w:rsidR="00CD0F4D">
        <w:t xml:space="preserve"> </w:t>
      </w:r>
      <w:r>
        <w:t>Don't forgo</w:t>
      </w:r>
      <w:r w:rsidR="00CD0F4D">
        <w:t>t to turn the reasoner back ON!</w:t>
      </w:r>
    </w:p>
    <w:p w14:paraId="61F06388" w14:textId="3B76825A" w:rsidR="00DB3FF6" w:rsidRPr="00D766DB" w:rsidRDefault="00DB3FF6" w:rsidP="00CD0F4D">
      <w:pPr>
        <w:ind w:left="360"/>
        <w:rPr>
          <w:b/>
        </w:rPr>
      </w:pPr>
      <w:r w:rsidRPr="00CD0F4D">
        <w:rPr>
          <w:highlight w:val="green"/>
        </w:rPr>
        <w:t>S</w:t>
      </w:r>
      <w:r w:rsidR="00CD0F4D" w:rsidRPr="00CD0F4D">
        <w:rPr>
          <w:highlight w:val="green"/>
        </w:rPr>
        <w:t>OLUTION</w:t>
      </w:r>
      <w:r w:rsidRPr="00CD0F4D">
        <w:rPr>
          <w:highlight w:val="green"/>
        </w:rPr>
        <w:t>:</w:t>
      </w:r>
      <w:r>
        <w:t xml:space="preserve"> </w:t>
      </w:r>
      <w:r w:rsidR="00CA027A">
        <w:rPr>
          <w:b/>
        </w:rPr>
        <w:t>340</w:t>
      </w:r>
      <w:r w:rsidRPr="00D766DB">
        <w:rPr>
          <w:b/>
        </w:rPr>
        <w:t>-NameHumanStudySubject.rq</w:t>
      </w:r>
    </w:p>
    <w:p w14:paraId="68B0072C" w14:textId="6409276D" w:rsidR="00DB3FF6" w:rsidRDefault="00DB3FF6" w:rsidP="00CD0F4D">
      <w:pPr>
        <w:ind w:left="360"/>
      </w:pPr>
      <w:r>
        <w:lastRenderedPageBreak/>
        <w:t xml:space="preserve">Bonus Question: How would you modify the query to select all </w:t>
      </w:r>
      <w:r w:rsidR="00CD0F4D">
        <w:t>Data Experts associated with the stu</w:t>
      </w:r>
      <w:r w:rsidR="00A319F8">
        <w:t>dy</w:t>
      </w:r>
      <w:r w:rsidR="00D766DB">
        <w:t>?</w:t>
      </w:r>
    </w:p>
    <w:p w14:paraId="0769A65C" w14:textId="780F7F45" w:rsidR="00D766DB" w:rsidRDefault="00D766DB" w:rsidP="00CD0F4D">
      <w:pPr>
        <w:ind w:left="360" w:firstLine="360"/>
      </w:pPr>
      <w:r>
        <w:t xml:space="preserve">Hint:  </w:t>
      </w:r>
      <w:r w:rsidR="00CD0F4D">
        <w:t xml:space="preserve">What is the superclass of </w:t>
      </w:r>
      <w:proofErr w:type="spellStart"/>
      <w:r w:rsidR="00CD0F4D">
        <w:t>LinkedDataExpert</w:t>
      </w:r>
      <w:proofErr w:type="spellEnd"/>
      <w:r w:rsidR="00CD0F4D">
        <w:t xml:space="preserve">? </w:t>
      </w:r>
    </w:p>
    <w:p w14:paraId="7CD63646" w14:textId="43C39230" w:rsidR="00D766DB" w:rsidRPr="00D766DB" w:rsidRDefault="00D766DB" w:rsidP="00CD0F4D">
      <w:pPr>
        <w:ind w:left="360"/>
        <w:rPr>
          <w:b/>
        </w:rPr>
      </w:pPr>
      <w:r w:rsidRPr="004466D8">
        <w:rPr>
          <w:highlight w:val="green"/>
        </w:rPr>
        <w:t>S</w:t>
      </w:r>
      <w:r w:rsidR="00CD0F4D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D766DB">
        <w:rPr>
          <w:b/>
        </w:rPr>
        <w:t>3</w:t>
      </w:r>
      <w:r w:rsidR="00CA027A">
        <w:rPr>
          <w:b/>
        </w:rPr>
        <w:t>41</w:t>
      </w:r>
      <w:r w:rsidRPr="00D766DB">
        <w:rPr>
          <w:b/>
        </w:rPr>
        <w:t>-Name</w:t>
      </w:r>
      <w:r w:rsidR="00CD0F4D">
        <w:rPr>
          <w:b/>
        </w:rPr>
        <w:t>DataExperts</w:t>
      </w:r>
      <w:r w:rsidRPr="00D766DB">
        <w:rPr>
          <w:b/>
        </w:rPr>
        <w:t>.rq</w:t>
      </w:r>
    </w:p>
    <w:p w14:paraId="10350334" w14:textId="07DF98A5" w:rsidR="00D766DB" w:rsidRDefault="00D766DB" w:rsidP="00FC5BC5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720" w:hanging="720"/>
      </w:pPr>
      <w:bookmarkStart w:id="43" w:name="_Toc505860326"/>
      <w:r>
        <w:t xml:space="preserve">Write a reasoner-based query to find all </w:t>
      </w:r>
      <w:r w:rsidR="00FC5BC5">
        <w:t xml:space="preserve">types (classes) of </w:t>
      </w:r>
      <w:r>
        <w:t xml:space="preserve">People associated with the </w:t>
      </w:r>
      <w:r w:rsidR="00A319F8">
        <w:t>study (</w:t>
      </w:r>
      <w:r w:rsidR="00CD0F4D">
        <w:t>not just participants</w:t>
      </w:r>
      <w:r w:rsidR="00A319F8">
        <w:t>)</w:t>
      </w:r>
      <w:bookmarkEnd w:id="43"/>
      <w:r>
        <w:t xml:space="preserve"> </w:t>
      </w:r>
    </w:p>
    <w:p w14:paraId="181FA573" w14:textId="42FCC6A0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Write a </w:t>
      </w:r>
      <w:r w:rsidRPr="00E34BBA">
        <w:rPr>
          <w:highlight w:val="yellow"/>
        </w:rPr>
        <w:t xml:space="preserve">query that uses the superclass </w:t>
      </w:r>
      <w:r w:rsidR="00781448" w:rsidRPr="00E34BBA">
        <w:rPr>
          <w:highlight w:val="yellow"/>
        </w:rPr>
        <w:t xml:space="preserve">uses the superclass </w:t>
      </w:r>
      <w:r w:rsidRPr="00E34BBA">
        <w:rPr>
          <w:highlight w:val="yellow"/>
        </w:rPr>
        <w:t>of the</w:t>
      </w:r>
      <w:r>
        <w:t xml:space="preserve"> </w:t>
      </w:r>
      <w:proofErr w:type="spellStart"/>
      <w:r w:rsidR="00D766DB">
        <w:t>HumanStudySubject</w:t>
      </w:r>
      <w:proofErr w:type="spellEnd"/>
      <w:r w:rsidR="00D766DB">
        <w:t xml:space="preserve"> and </w:t>
      </w:r>
      <w:proofErr w:type="spellStart"/>
      <w:r w:rsidR="00CD0F4D">
        <w:t>DataExpert</w:t>
      </w:r>
      <w:proofErr w:type="spellEnd"/>
      <w:r w:rsidR="00CD0F4D">
        <w:t xml:space="preserve"> </w:t>
      </w:r>
      <w:r>
        <w:t xml:space="preserve">classes. </w:t>
      </w:r>
    </w:p>
    <w:p w14:paraId="06B250A4" w14:textId="77777777" w:rsidR="00EA2FA1" w:rsidRDefault="00EA2FA1" w:rsidP="00EA2FA1">
      <w:pPr>
        <w:ind w:left="720"/>
      </w:pPr>
      <w:r>
        <w:t>CAUTION:  The superclass prefix is not "</w:t>
      </w:r>
      <w:proofErr w:type="spellStart"/>
      <w:r>
        <w:t>eg</w:t>
      </w:r>
      <w:proofErr w:type="spellEnd"/>
      <w:proofErr w:type="gramStart"/>
      <w:r>
        <w:t>"  because</w:t>
      </w:r>
      <w:proofErr w:type="gramEnd"/>
      <w:r>
        <w:t xml:space="preserve"> the class you will use is not defined in the study ontology!</w:t>
      </w:r>
    </w:p>
    <w:p w14:paraId="71FC3CE6" w14:textId="77777777" w:rsidR="00FC5BC5" w:rsidRDefault="00FC5BC5" w:rsidP="00FC5BC5">
      <w:pPr>
        <w:pStyle w:val="ListParagraph"/>
        <w:numPr>
          <w:ilvl w:val="0"/>
          <w:numId w:val="41"/>
        </w:numPr>
        <w:ind w:left="720" w:hanging="360"/>
      </w:pPr>
      <w:r>
        <w:t xml:space="preserve">Return the following results:  Person </w:t>
      </w:r>
      <w:proofErr w:type="gramStart"/>
      <w:r>
        <w:t>IRI,  Given</w:t>
      </w:r>
      <w:proofErr w:type="gramEnd"/>
      <w:r>
        <w:t xml:space="preserve"> Name of the Person, and the Person Type  </w:t>
      </w:r>
    </w:p>
    <w:p w14:paraId="5B2D5E71" w14:textId="39F84BC5" w:rsidR="00D766DB" w:rsidRDefault="00FC5BC5" w:rsidP="00FC5BC5">
      <w:pPr>
        <w:ind w:left="360"/>
      </w:pPr>
      <w:r>
        <w:t>HINT: Use the "is a" relation:</w:t>
      </w:r>
      <w:proofErr w:type="gramStart"/>
      <w:r>
        <w:t xml:space="preserve"> 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?person</w:t>
      </w:r>
      <w:proofErr w:type="gramEnd"/>
      <w:r>
        <w:t xml:space="preserve"> </w:t>
      </w:r>
      <w:r w:rsidRPr="00FC5BC5">
        <w:rPr>
          <w:rFonts w:ascii="Courier New" w:hAnsi="Courier New" w:cs="Courier New"/>
          <w:color w:val="7030A0"/>
          <w:sz w:val="24"/>
          <w:szCs w:val="24"/>
        </w:rPr>
        <w:t xml:space="preserve">a </w:t>
      </w:r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?</w:t>
      </w:r>
      <w:proofErr w:type="spellStart"/>
      <w:r w:rsidRPr="00FC5BC5">
        <w:rPr>
          <w:rFonts w:ascii="Courier New" w:hAnsi="Courier New" w:cs="Courier New"/>
          <w:color w:val="365F91" w:themeColor="accent1" w:themeShade="BF"/>
          <w:sz w:val="24"/>
          <w:szCs w:val="24"/>
        </w:rPr>
        <w:t>personType</w:t>
      </w:r>
      <w:proofErr w:type="spellEnd"/>
      <w:r>
        <w:t xml:space="preserve"> </w:t>
      </w:r>
    </w:p>
    <w:p w14:paraId="15560F54" w14:textId="131DD898" w:rsidR="008F7CCA" w:rsidRPr="00CA027A" w:rsidRDefault="00CA027A" w:rsidP="00FC5BC5">
      <w:pPr>
        <w:ind w:left="360"/>
        <w:rPr>
          <w:b/>
        </w:rPr>
      </w:pPr>
      <w:r w:rsidRPr="004466D8">
        <w:rPr>
          <w:highlight w:val="green"/>
        </w:rPr>
        <w:t>S</w:t>
      </w:r>
      <w:r w:rsidR="004466D8">
        <w:rPr>
          <w:highlight w:val="green"/>
        </w:rPr>
        <w:t>OLUTION</w:t>
      </w:r>
      <w:r w:rsidRPr="004466D8">
        <w:rPr>
          <w:highlight w:val="green"/>
        </w:rPr>
        <w:t>:</w:t>
      </w:r>
      <w:r>
        <w:t xml:space="preserve"> </w:t>
      </w:r>
      <w:r w:rsidRPr="00CA027A">
        <w:rPr>
          <w:b/>
        </w:rPr>
        <w:t>350</w:t>
      </w:r>
      <w:r w:rsidR="00D766DB" w:rsidRPr="00CA027A">
        <w:rPr>
          <w:b/>
        </w:rPr>
        <w:t>-NamesAllPeople.rq</w:t>
      </w:r>
    </w:p>
    <w:p w14:paraId="64553AAF" w14:textId="77777777" w:rsidR="005C3A54" w:rsidRDefault="005C3A54" w:rsidP="005C3A54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C3A54" w14:paraId="599AD33A" w14:textId="77777777" w:rsidTr="00CF3127">
        <w:trPr>
          <w:trHeight w:val="989"/>
        </w:trPr>
        <w:tc>
          <w:tcPr>
            <w:tcW w:w="1248" w:type="dxa"/>
            <w:vAlign w:val="center"/>
          </w:tcPr>
          <w:p w14:paraId="34B9464F" w14:textId="77777777" w:rsidR="005C3A54" w:rsidRDefault="005C3A54" w:rsidP="00CF3127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3C6AAB92" wp14:editId="6344E4AA">
                  <wp:extent cx="655320" cy="601980"/>
                  <wp:effectExtent l="0" t="0" r="0" b="7620"/>
                  <wp:docPr id="39" name="Picture 3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2CB0C68" w14:textId="77777777" w:rsidR="005C3A54" w:rsidRPr="007F781F" w:rsidRDefault="005C3A54" w:rsidP="00CF3127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02A7C51B" w14:textId="1AF8045A" w:rsidR="005C3A54" w:rsidRPr="00EF3205" w:rsidRDefault="005C3A54" w:rsidP="00CF3127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097EE649">
                <v:shape id="_x0000_i1031" type="#_x0000_t75" style="width:41.95pt;height:30.05pt" o:ole="">
                  <v:imagedata r:id="rId9" o:title=""/>
                </v:shape>
                <o:OLEObject Type="Embed" ProgID="PBrush" ShapeID="_x0000_i1031" DrawAspect="Content" ObjectID="_1579894143" r:id="rId40"/>
              </w:object>
            </w:r>
            <w:r>
              <w:t xml:space="preserve">  </w:t>
            </w:r>
            <w:r w:rsidRPr="007F781F">
              <w:rPr>
                <w:color w:val="00B050"/>
                <w:sz w:val="28"/>
                <w:szCs w:val="28"/>
              </w:rPr>
              <w:t xml:space="preserve">Presentation </w:t>
            </w:r>
            <w:r w:rsidR="000956E4">
              <w:rPr>
                <w:color w:val="00B050"/>
                <w:sz w:val="28"/>
                <w:szCs w:val="28"/>
              </w:rPr>
              <w:t xml:space="preserve">on Merging Data </w:t>
            </w:r>
          </w:p>
        </w:tc>
        <w:tc>
          <w:tcPr>
            <w:tcW w:w="1350" w:type="dxa"/>
            <w:vAlign w:val="center"/>
          </w:tcPr>
          <w:p w14:paraId="79414FAF" w14:textId="77777777" w:rsidR="005C3A54" w:rsidRPr="00EF3205" w:rsidRDefault="005C3A54" w:rsidP="00CF3127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65054BC9" wp14:editId="17394BCB">
                  <wp:extent cx="655320" cy="601980"/>
                  <wp:effectExtent l="0" t="0" r="0" b="7620"/>
                  <wp:docPr id="40" name="Picture 4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11A102" w14:textId="77777777" w:rsidR="00421561" w:rsidRPr="00421561" w:rsidRDefault="00421561" w:rsidP="00421561"/>
    <w:p w14:paraId="4B1A1C42" w14:textId="541C4043" w:rsidR="005F7148" w:rsidRDefault="008F44E7" w:rsidP="008449B9">
      <w:pPr>
        <w:pStyle w:val="Heading1"/>
        <w:numPr>
          <w:ilvl w:val="0"/>
          <w:numId w:val="1"/>
        </w:numPr>
        <w:tabs>
          <w:tab w:val="left" w:pos="360"/>
        </w:tabs>
        <w:spacing w:before="120"/>
        <w:ind w:left="0" w:firstLine="0"/>
      </w:pPr>
      <w:bookmarkStart w:id="44" w:name="_Toc505860327"/>
      <w:r>
        <w:t>D</w:t>
      </w:r>
      <w:r w:rsidR="000956E4">
        <w:t xml:space="preserve">ata from all </w:t>
      </w:r>
      <w:r w:rsidR="002305B0">
        <w:t>studies</w:t>
      </w:r>
      <w:bookmarkEnd w:id="44"/>
      <w:r w:rsidR="005F7148">
        <w:t xml:space="preserve"> </w:t>
      </w:r>
    </w:p>
    <w:p w14:paraId="7C8C59C1" w14:textId="0391D681" w:rsidR="00706275" w:rsidRDefault="008F44E7" w:rsidP="008449B9">
      <w:pPr>
        <w:pStyle w:val="Heading1"/>
        <w:numPr>
          <w:ilvl w:val="1"/>
          <w:numId w:val="1"/>
        </w:numPr>
        <w:spacing w:before="120"/>
        <w:ind w:left="90" w:firstLine="0"/>
      </w:pPr>
      <w:bookmarkStart w:id="45" w:name="_Toc505860328"/>
      <w:r>
        <w:t xml:space="preserve">Create </w:t>
      </w:r>
      <w:r w:rsidR="00283E27">
        <w:t>the</w:t>
      </w:r>
      <w:r>
        <w:t xml:space="preserve"> Data Pool</w:t>
      </w:r>
      <w:bookmarkEnd w:id="45"/>
    </w:p>
    <w:p w14:paraId="344C732C" w14:textId="3D178D63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Admin Console at the top of the </w:t>
      </w:r>
      <w:proofErr w:type="spellStart"/>
      <w:r>
        <w:t>Stardog</w:t>
      </w:r>
      <w:proofErr w:type="spellEnd"/>
      <w:r>
        <w:t xml:space="preserve"> application. </w:t>
      </w:r>
      <w:r>
        <w:rPr>
          <w:noProof/>
        </w:rPr>
        <w:drawing>
          <wp:inline distT="0" distB="0" distL="0" distR="0" wp14:anchorId="570B3FBB" wp14:editId="13A14D1A">
            <wp:extent cx="1524000" cy="402566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/>
                    <pic:cNvPicPr>
                      <a:picLocks noChangeAspect="1" noChangeArrowheads="1"/>
                    </pic:cNvPicPr>
                  </pic:nvPicPr>
                  <pic:blipFill>
                    <a:blip r:embed="rId4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2064" cy="4099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B265AB" w14:textId="4B97F192" w:rsidR="008D1783" w:rsidRDefault="008D1783" w:rsidP="000956E4">
      <w:r>
        <w:rPr>
          <w:noProof/>
        </w:rPr>
        <w:drawing>
          <wp:anchor distT="0" distB="0" distL="114300" distR="114300" simplePos="0" relativeHeight="251700224" behindDoc="1" locked="0" layoutInCell="1" allowOverlap="1" wp14:anchorId="3D530C55" wp14:editId="3F9A2F13">
            <wp:simplePos x="0" y="0"/>
            <wp:positionH relativeFrom="column">
              <wp:posOffset>3820795</wp:posOffset>
            </wp:positionH>
            <wp:positionV relativeFrom="paragraph">
              <wp:posOffset>16510</wp:posOffset>
            </wp:positionV>
            <wp:extent cx="2217420" cy="1143000"/>
            <wp:effectExtent l="0" t="0" r="0" b="0"/>
            <wp:wrapTight wrapText="bothSides">
              <wp:wrapPolygon edited="0">
                <wp:start x="0" y="0"/>
                <wp:lineTo x="0" y="21240"/>
                <wp:lineTo x="21340" y="21240"/>
                <wp:lineTo x="21340" y="0"/>
                <wp:lineTo x="0" y="0"/>
              </wp:wrapPolygon>
            </wp:wrapTight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1742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036BF97" w14:textId="20083727" w:rsidR="000956E4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Click on </w:t>
      </w:r>
      <w:r w:rsidR="000956E4" w:rsidRPr="008D1783">
        <w:rPr>
          <w:b/>
        </w:rPr>
        <w:t>Drug</w:t>
      </w:r>
      <w:r w:rsidR="00430CCB" w:rsidRPr="008D1783">
        <w:rPr>
          <w:b/>
        </w:rPr>
        <w:t>1</w:t>
      </w:r>
      <w:r w:rsidRPr="008D1783">
        <w:rPr>
          <w:b/>
        </w:rPr>
        <w:t>Pool</w:t>
      </w:r>
      <w:r>
        <w:t xml:space="preserve"> in the Databases panel.</w:t>
      </w:r>
    </w:p>
    <w:p w14:paraId="76389494" w14:textId="75F56A6E" w:rsidR="008D1783" w:rsidRDefault="008D1783" w:rsidP="008D1783"/>
    <w:p w14:paraId="562F2C63" w14:textId="77777777" w:rsidR="008D1783" w:rsidRDefault="008D1783" w:rsidP="008D1783">
      <w:pPr>
        <w:pStyle w:val="ListParagraph"/>
        <w:numPr>
          <w:ilvl w:val="0"/>
          <w:numId w:val="29"/>
        </w:numPr>
        <w:ind w:left="720"/>
      </w:pPr>
      <w:r>
        <w:t xml:space="preserve">In the upper right, click  </w:t>
      </w:r>
      <w:r>
        <w:rPr>
          <w:noProof/>
        </w:rPr>
        <w:drawing>
          <wp:inline distT="0" distB="0" distL="0" distR="0" wp14:anchorId="6AC6B77E" wp14:editId="647A3B55">
            <wp:extent cx="581025" cy="247103"/>
            <wp:effectExtent l="0" t="0" r="0" b="635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95" cy="2521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F35AA1" w14:textId="77777777" w:rsidR="00FD2121" w:rsidRDefault="00FD2121" w:rsidP="00FD2121">
      <w:pPr>
        <w:pStyle w:val="ListParagraph"/>
        <w:tabs>
          <w:tab w:val="left" w:pos="360"/>
        </w:tabs>
        <w:spacing w:before="120"/>
      </w:pPr>
      <w:bookmarkStart w:id="46" w:name="_GoBack"/>
      <w:bookmarkEnd w:id="46"/>
    </w:p>
    <w:p w14:paraId="691E68B0" w14:textId="24EC20E5" w:rsidR="000956E4" w:rsidRDefault="008D1783" w:rsidP="00FD2121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t xml:space="preserve"> Open the query </w:t>
      </w:r>
      <w:r w:rsidR="00CA027A">
        <w:rPr>
          <w:b/>
        </w:rPr>
        <w:t>41</w:t>
      </w:r>
      <w:r w:rsidRPr="008D1783">
        <w:rPr>
          <w:b/>
        </w:rPr>
        <w:t>0-</w:t>
      </w:r>
      <w:r w:rsidR="00CA027A">
        <w:rPr>
          <w:b/>
        </w:rPr>
        <w:t>PoolAllStudies</w:t>
      </w:r>
      <w:r w:rsidRPr="008D1783">
        <w:rPr>
          <w:b/>
        </w:rPr>
        <w:t>.rq</w:t>
      </w:r>
      <w:r>
        <w:t xml:space="preserve"> into the query window an execute it. </w:t>
      </w:r>
      <w:r w:rsidR="006E74B8">
        <w:t xml:space="preserve">A blue progress line will display briefly at the top of the application while the query is executing.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CD4C59" w:rsidRPr="00EC7DD3" w14:paraId="269B377C" w14:textId="77777777" w:rsidTr="00AB6F40">
        <w:tc>
          <w:tcPr>
            <w:tcW w:w="805" w:type="dxa"/>
          </w:tcPr>
          <w:p w14:paraId="3FF8601A" w14:textId="77777777" w:rsidR="00CD4C59" w:rsidRDefault="00CD4C59" w:rsidP="00AB6F40">
            <w:pPr>
              <w:jc w:val="right"/>
              <w:rPr>
                <w:b/>
              </w:rPr>
            </w:pPr>
            <w:r w:rsidRPr="00EC7DD3">
              <w:rPr>
                <w:rFonts w:ascii="Times New Roman" w:hAnsi="Times New Roman" w:cs="Times New Roman"/>
                <w:b/>
                <w:color w:val="FF0000"/>
                <w:sz w:val="72"/>
                <w:szCs w:val="72"/>
              </w:rPr>
              <w:t>!</w:t>
            </w:r>
          </w:p>
        </w:tc>
        <w:tc>
          <w:tcPr>
            <w:tcW w:w="9450" w:type="dxa"/>
            <w:vAlign w:val="center"/>
          </w:tcPr>
          <w:p w14:paraId="368BA73A" w14:textId="77777777" w:rsidR="00CD4C59" w:rsidRPr="00EC7DD3" w:rsidRDefault="00CD4C59" w:rsidP="00AB6F40">
            <w:r>
              <w:t xml:space="preserve">Having all attendees create the pool may cause bandwidth and connection issues. This happens, follow the alternative instructions provided by the instructor using the query: </w:t>
            </w:r>
            <w:r w:rsidRPr="008F44E7">
              <w:rPr>
                <w:b/>
              </w:rPr>
              <w:t xml:space="preserve"> 41</w:t>
            </w:r>
            <w:r>
              <w:rPr>
                <w:b/>
              </w:rPr>
              <w:t>1</w:t>
            </w:r>
            <w:r w:rsidRPr="008F44E7">
              <w:rPr>
                <w:b/>
              </w:rPr>
              <w:t>-AltPoolCreator.rq</w:t>
            </w:r>
            <w:r>
              <w:t>.  DO NOT run this query unless advised by the instructor!</w:t>
            </w:r>
          </w:p>
        </w:tc>
      </w:tr>
    </w:tbl>
    <w:p w14:paraId="0765C948" w14:textId="77777777" w:rsidR="00CD4C59" w:rsidRDefault="00CD4C59" w:rsidP="00CD4C59">
      <w:pPr>
        <w:pStyle w:val="ListParagraph"/>
        <w:tabs>
          <w:tab w:val="left" w:pos="360"/>
        </w:tabs>
        <w:spacing w:before="120"/>
      </w:pPr>
    </w:p>
    <w:p w14:paraId="5B2CE643" w14:textId="30E25060" w:rsidR="008F44E7" w:rsidRDefault="00FD2121" w:rsidP="00CD4C59">
      <w:pPr>
        <w:pStyle w:val="ListParagraph"/>
        <w:numPr>
          <w:ilvl w:val="0"/>
          <w:numId w:val="29"/>
        </w:numPr>
        <w:tabs>
          <w:tab w:val="left" w:pos="360"/>
        </w:tabs>
        <w:spacing w:before="120"/>
        <w:ind w:left="720"/>
      </w:pPr>
      <w:r>
        <w:lastRenderedPageBreak/>
        <w:t xml:space="preserve">After the query has completed, execute the query </w:t>
      </w:r>
      <w:r w:rsidR="008F44E7">
        <w:rPr>
          <w:b/>
        </w:rPr>
        <w:t>415</w:t>
      </w:r>
      <w:r w:rsidRPr="00FD2121">
        <w:rPr>
          <w:b/>
        </w:rPr>
        <w:t>-PoolTripleCount.rq</w:t>
      </w:r>
      <w:r>
        <w:t>.   Note the number of triples and compare them to the nu</w:t>
      </w:r>
      <w:r w:rsidR="006E74B8">
        <w:t>mber provided by the instructor to ensure you have the correct data.</w:t>
      </w:r>
      <w:r w:rsidR="00CD4C59">
        <w:t xml:space="preserve"> </w:t>
      </w:r>
    </w:p>
    <w:p w14:paraId="3351D327" w14:textId="29BE0F43" w:rsidR="005F7148" w:rsidRDefault="00FD2121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7" w:name="_Toc505860329"/>
      <w:r>
        <w:t xml:space="preserve">List Drug1 </w:t>
      </w:r>
      <w:r w:rsidR="002305B0">
        <w:t>studies</w:t>
      </w:r>
      <w:r w:rsidR="009003A6">
        <w:t xml:space="preserve"> </w:t>
      </w:r>
      <w:r>
        <w:t>by phase.</w:t>
      </w:r>
      <w:bookmarkEnd w:id="47"/>
      <w:r w:rsidR="005F7148">
        <w:t xml:space="preserve"> </w:t>
      </w:r>
    </w:p>
    <w:p w14:paraId="1D96A6DD" w14:textId="4BA538BC" w:rsidR="00FD2121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Load the query </w:t>
      </w:r>
      <w:r w:rsidR="00A44A1F">
        <w:rPr>
          <w:b/>
        </w:rPr>
        <w:t>420</w:t>
      </w:r>
      <w:r w:rsidRPr="00B0656C">
        <w:rPr>
          <w:b/>
        </w:rPr>
        <w:t>-</w:t>
      </w:r>
      <w:proofErr w:type="gramStart"/>
      <w:r w:rsidR="002305B0">
        <w:rPr>
          <w:b/>
        </w:rPr>
        <w:t>StudiesB</w:t>
      </w:r>
      <w:r w:rsidRPr="00B0656C">
        <w:rPr>
          <w:b/>
        </w:rPr>
        <w:t>yPhase.rq</w:t>
      </w:r>
      <w:r>
        <w:t xml:space="preserve"> .</w:t>
      </w:r>
      <w:proofErr w:type="gramEnd"/>
      <w:r>
        <w:t xml:space="preserve"> </w:t>
      </w:r>
    </w:p>
    <w:p w14:paraId="69F5BE7B" w14:textId="52FE4877" w:rsidR="00B0656C" w:rsidRDefault="00B0656C" w:rsidP="00B0656C">
      <w:pPr>
        <w:pStyle w:val="ListParagraph"/>
        <w:numPr>
          <w:ilvl w:val="0"/>
          <w:numId w:val="30"/>
        </w:numPr>
        <w:ind w:left="720"/>
      </w:pPr>
      <w:r>
        <w:t xml:space="preserve">Execute the query and locate your </w:t>
      </w:r>
      <w:r w:rsidR="00A319F8">
        <w:t>study</w:t>
      </w:r>
      <w:r>
        <w:t xml:space="preserve"> in the results. </w:t>
      </w:r>
    </w:p>
    <w:p w14:paraId="7A9DE2D8" w14:textId="033B4E89" w:rsidR="00B0656C" w:rsidRDefault="00A44A1F" w:rsidP="004466D8">
      <w:pPr>
        <w:ind w:firstLine="360"/>
      </w:pPr>
      <w:r>
        <w:t>BONUS Question: How would you alter the query to obtain the number of studies in each phase?</w:t>
      </w:r>
    </w:p>
    <w:p w14:paraId="0138506C" w14:textId="3950AA50" w:rsidR="00A44A1F" w:rsidRDefault="00A44A1F" w:rsidP="00B0656C">
      <w:pPr>
        <w:pStyle w:val="ListParagraph"/>
      </w:pPr>
      <w:r>
        <w:t xml:space="preserve">Hint:  a) In the </w:t>
      </w:r>
      <w:r w:rsidRPr="00A44A1F">
        <w:rPr>
          <w:rFonts w:ascii="Courier New" w:hAnsi="Courier New" w:cs="Courier New"/>
          <w:b/>
          <w:color w:val="7030A0"/>
        </w:rPr>
        <w:t>SELECT</w:t>
      </w:r>
      <w:r>
        <w:t xml:space="preserve"> statement:</w:t>
      </w:r>
      <w:proofErr w:type="gramStart"/>
      <w:r>
        <w:t xml:space="preserve"> </w:t>
      </w:r>
      <w:r w:rsidR="0035314D">
        <w:t xml:space="preserve"> </w:t>
      </w:r>
      <w:r w:rsidR="0035314D" w:rsidRPr="0035314D">
        <w:rPr>
          <w:rFonts w:ascii="Courier New" w:hAnsi="Courier New" w:cs="Courier New"/>
          <w:b/>
          <w:color w:val="365F91" w:themeColor="accent1" w:themeShade="BF"/>
        </w:rPr>
        <w:t>?phase</w:t>
      </w:r>
      <w:proofErr w:type="gramEnd"/>
      <w:r w:rsidR="0035314D">
        <w:t xml:space="preserve"> </w:t>
      </w:r>
      <w:r w:rsidRPr="00A44A1F">
        <w:t>(</w:t>
      </w:r>
      <w:r w:rsidRPr="0035314D">
        <w:rPr>
          <w:rFonts w:ascii="Courier New" w:hAnsi="Courier New" w:cs="Courier New"/>
          <w:b/>
          <w:color w:val="7030A0"/>
        </w:rPr>
        <w:t>COUNT</w:t>
      </w:r>
      <w:r w:rsidRPr="00A44A1F">
        <w:t>(</w:t>
      </w:r>
      <w:r w:rsidRPr="00A44A1F">
        <w:rPr>
          <w:rFonts w:ascii="Courier New" w:hAnsi="Courier New" w:cs="Courier New"/>
          <w:b/>
          <w:color w:val="365F91" w:themeColor="accent1" w:themeShade="BF"/>
        </w:rPr>
        <w:t>?phase</w:t>
      </w:r>
      <w:r w:rsidRPr="00A44A1F">
        <w:t xml:space="preserve">) </w:t>
      </w:r>
      <w:r w:rsidRPr="00A44A1F">
        <w:rPr>
          <w:rFonts w:ascii="Courier New" w:hAnsi="Courier New" w:cs="Courier New"/>
          <w:b/>
          <w:color w:val="7030A0"/>
        </w:rPr>
        <w:t>AS</w:t>
      </w:r>
      <w:r w:rsidRPr="00A44A1F">
        <w:t xml:space="preserve"> </w:t>
      </w:r>
      <w:r w:rsidRPr="00A44A1F">
        <w:rPr>
          <w:rFonts w:ascii="Courier New" w:hAnsi="Courier New" w:cs="Courier New"/>
          <w:b/>
          <w:color w:val="365F91" w:themeColor="accent1" w:themeShade="BF"/>
        </w:rPr>
        <w:t>?count</w:t>
      </w:r>
      <w:r w:rsidRPr="00A44A1F">
        <w:t>)</w:t>
      </w:r>
    </w:p>
    <w:p w14:paraId="0891CD61" w14:textId="6BEDA0C9" w:rsidR="00A44A1F" w:rsidRDefault="00A44A1F" w:rsidP="00B0656C">
      <w:pPr>
        <w:pStyle w:val="ListParagraph"/>
      </w:pPr>
      <w:r>
        <w:t xml:space="preserve">    b) Use a </w:t>
      </w:r>
      <w:r w:rsidRPr="00A44A1F">
        <w:rPr>
          <w:rFonts w:ascii="Courier New" w:hAnsi="Courier New" w:cs="Courier New"/>
          <w:b/>
          <w:color w:val="7030A0"/>
        </w:rPr>
        <w:t>GROUP BY</w:t>
      </w:r>
      <w:r>
        <w:t xml:space="preserve"> after the </w:t>
      </w:r>
      <w:r w:rsidRPr="00A44A1F">
        <w:rPr>
          <w:rFonts w:ascii="Courier New" w:hAnsi="Courier New" w:cs="Courier New"/>
          <w:b/>
          <w:color w:val="7030A0"/>
        </w:rPr>
        <w:t>WHERE</w:t>
      </w:r>
      <w:r>
        <w:t>.</w:t>
      </w:r>
    </w:p>
    <w:p w14:paraId="3CB030F2" w14:textId="77777777" w:rsidR="00A44A1F" w:rsidRDefault="00A44A1F" w:rsidP="00B0656C">
      <w:pPr>
        <w:pStyle w:val="ListParagraph"/>
      </w:pPr>
    </w:p>
    <w:p w14:paraId="2556914D" w14:textId="594388C6" w:rsidR="00A44A1F" w:rsidRPr="00A44A1F" w:rsidRDefault="00A44A1F" w:rsidP="004466D8">
      <w:pPr>
        <w:pStyle w:val="ListParagraph"/>
        <w:ind w:left="360"/>
        <w:rPr>
          <w:b/>
        </w:rPr>
      </w:pPr>
      <w:r w:rsidRPr="004466D8">
        <w:rPr>
          <w:highlight w:val="green"/>
        </w:rPr>
        <w:t>SOLUTION:</w:t>
      </w:r>
      <w:r>
        <w:t xml:space="preserve">  </w:t>
      </w:r>
      <w:r w:rsidRPr="00A44A1F">
        <w:rPr>
          <w:b/>
        </w:rPr>
        <w:t>425-StudyCountByPhase.rq</w:t>
      </w:r>
    </w:p>
    <w:p w14:paraId="1FB51A8B" w14:textId="4F5B85D4" w:rsidR="005F7148" w:rsidRDefault="005F7148" w:rsidP="008449B9">
      <w:pPr>
        <w:pStyle w:val="Heading1"/>
        <w:numPr>
          <w:ilvl w:val="1"/>
          <w:numId w:val="1"/>
        </w:numPr>
        <w:tabs>
          <w:tab w:val="left" w:pos="540"/>
        </w:tabs>
        <w:spacing w:before="120"/>
        <w:ind w:left="0" w:firstLine="0"/>
      </w:pPr>
      <w:bookmarkStart w:id="48" w:name="_Toc505860330"/>
      <w:r>
        <w:t xml:space="preserve">How many </w:t>
      </w:r>
      <w:proofErr w:type="spellStart"/>
      <w:r w:rsidR="00B0656C">
        <w:t>HumanStudySubjects</w:t>
      </w:r>
      <w:proofErr w:type="spellEnd"/>
      <w:r>
        <w:t xml:space="preserve"> participated in </w:t>
      </w:r>
      <w:r w:rsidR="00AB6F40">
        <w:t xml:space="preserve">all </w:t>
      </w:r>
      <w:r w:rsidR="00430CCB">
        <w:t>Drug1</w:t>
      </w:r>
      <w:r>
        <w:t xml:space="preserve"> </w:t>
      </w:r>
      <w:r w:rsidR="002305B0">
        <w:t>studies</w:t>
      </w:r>
      <w:r>
        <w:t>?</w:t>
      </w:r>
      <w:bookmarkEnd w:id="48"/>
    </w:p>
    <w:p w14:paraId="6914662E" w14:textId="6C118F3D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Ensure the Reasoner is turned </w:t>
      </w:r>
      <w:r w:rsidR="00A44A1F">
        <w:t>On</w:t>
      </w:r>
      <w:r>
        <w:t>.</w:t>
      </w:r>
    </w:p>
    <w:p w14:paraId="36B3AF78" w14:textId="661D7B1A" w:rsidR="00B0656C" w:rsidRDefault="00B0656C" w:rsidP="00F645BA">
      <w:pPr>
        <w:pStyle w:val="ListParagraph"/>
        <w:numPr>
          <w:ilvl w:val="0"/>
          <w:numId w:val="31"/>
        </w:numPr>
        <w:ind w:left="720"/>
      </w:pPr>
      <w:r>
        <w:t xml:space="preserve">Load the query </w:t>
      </w:r>
      <w:r w:rsidR="00A44A1F">
        <w:rPr>
          <w:b/>
        </w:rPr>
        <w:t>430</w:t>
      </w:r>
      <w:r w:rsidRPr="00B0656C">
        <w:rPr>
          <w:b/>
        </w:rPr>
        <w:t>-Drug1CountHSS.rq</w:t>
      </w:r>
      <w:r>
        <w:t xml:space="preserve"> and examine the query.</w:t>
      </w:r>
    </w:p>
    <w:p w14:paraId="54493F3C" w14:textId="6D5BC96D" w:rsidR="00F645BA" w:rsidRDefault="00F645BA" w:rsidP="00F645BA">
      <w:pPr>
        <w:pStyle w:val="ListParagraph"/>
        <w:numPr>
          <w:ilvl w:val="0"/>
          <w:numId w:val="31"/>
        </w:numPr>
        <w:ind w:left="720"/>
      </w:pPr>
      <w:r>
        <w:t>Execute the query.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805"/>
        <w:gridCol w:w="9450"/>
      </w:tblGrid>
      <w:tr w:rsidR="00766A5A" w:rsidRPr="00EC7DD3" w14:paraId="31818D7B" w14:textId="77777777" w:rsidTr="00900050">
        <w:tc>
          <w:tcPr>
            <w:tcW w:w="805" w:type="dxa"/>
          </w:tcPr>
          <w:p w14:paraId="126B8A36" w14:textId="77777777" w:rsidR="00766A5A" w:rsidRDefault="00766A5A" w:rsidP="00900050">
            <w:pPr>
              <w:jc w:val="right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21D65A6" wp14:editId="4CD17376">
                  <wp:extent cx="361950" cy="450230"/>
                  <wp:effectExtent l="0" t="0" r="0" b="6985"/>
                  <wp:docPr id="11" name="Picture 11" descr="IdeaIcon_clean_20mm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IdeaIcon_clean_20mm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65384" cy="4545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9450" w:type="dxa"/>
            <w:vAlign w:val="center"/>
          </w:tcPr>
          <w:p w14:paraId="42A20751" w14:textId="5F24E837" w:rsidR="00766A5A" w:rsidRDefault="00766A5A" w:rsidP="00766A5A">
            <w:r>
              <w:t xml:space="preserve">If the count is 0, you may need to turn ON the Reasoner. </w:t>
            </w:r>
          </w:p>
          <w:p w14:paraId="31AF440A" w14:textId="7CE85DDF" w:rsidR="00766A5A" w:rsidRDefault="00766A5A" w:rsidP="00900050"/>
          <w:p w14:paraId="2BD1FA71" w14:textId="77777777" w:rsidR="00766A5A" w:rsidRPr="00EC7DD3" w:rsidRDefault="00766A5A" w:rsidP="00900050"/>
        </w:tc>
      </w:tr>
    </w:tbl>
    <w:p w14:paraId="08A343CA" w14:textId="41A5A234" w:rsidR="00766A5A" w:rsidRDefault="00766A5A" w:rsidP="00F645BA">
      <w:pPr>
        <w:pStyle w:val="ListParagraph"/>
        <w:ind w:left="360"/>
      </w:pPr>
    </w:p>
    <w:p w14:paraId="754B5999" w14:textId="62779549" w:rsidR="00F645BA" w:rsidRDefault="00F645BA" w:rsidP="00F645BA">
      <w:pPr>
        <w:pStyle w:val="ListParagraph"/>
        <w:ind w:left="360"/>
      </w:pPr>
      <w:r>
        <w:t>BONUS</w:t>
      </w:r>
      <w:r w:rsidR="00C46F16">
        <w:t xml:space="preserve"> </w:t>
      </w:r>
      <w:proofErr w:type="gramStart"/>
      <w:r w:rsidR="00C46F16">
        <w:t>Question</w:t>
      </w:r>
      <w:r>
        <w:t xml:space="preserve"> :</w:t>
      </w:r>
      <w:proofErr w:type="gramEnd"/>
      <w:r>
        <w:t xml:space="preserve"> Alter the query to count </w:t>
      </w:r>
      <w:r w:rsidRPr="00F645BA">
        <w:rPr>
          <w:b/>
          <w:u w:val="single"/>
        </w:rPr>
        <w:t>all people</w:t>
      </w:r>
      <w:r>
        <w:t xml:space="preserve"> involved in Drug1 </w:t>
      </w:r>
      <w:r w:rsidR="002305B0">
        <w:t>Studies</w:t>
      </w:r>
      <w:r>
        <w:t xml:space="preserve"> (not just </w:t>
      </w:r>
      <w:proofErr w:type="spellStart"/>
      <w:r>
        <w:t>HumanStudySubjects</w:t>
      </w:r>
      <w:proofErr w:type="spellEnd"/>
      <w:r>
        <w:t xml:space="preserve">). </w:t>
      </w:r>
    </w:p>
    <w:p w14:paraId="014D6C5D" w14:textId="40D4C64E" w:rsidR="00F645BA" w:rsidRDefault="00F645BA" w:rsidP="00F645BA">
      <w:pPr>
        <w:pStyle w:val="ListParagraph"/>
        <w:ind w:left="360"/>
      </w:pPr>
      <w:r>
        <w:t xml:space="preserve">HINT: </w:t>
      </w:r>
      <w:r w:rsidR="00C46F16">
        <w:t xml:space="preserve"> a) </w:t>
      </w:r>
      <w:r>
        <w:t xml:space="preserve">What is the superclass of </w:t>
      </w:r>
      <w:proofErr w:type="spellStart"/>
      <w:r>
        <w:t>HumanStudySubject</w:t>
      </w:r>
      <w:proofErr w:type="spellEnd"/>
      <w:r>
        <w:t xml:space="preserve">? </w:t>
      </w:r>
    </w:p>
    <w:p w14:paraId="3DC8679E" w14:textId="10994DA9" w:rsidR="00C46F16" w:rsidRDefault="00C46F16" w:rsidP="00F645BA">
      <w:pPr>
        <w:pStyle w:val="ListParagraph"/>
        <w:ind w:left="360"/>
      </w:pPr>
      <w:r>
        <w:t xml:space="preserve">            b) Ensure you are suing the correct prefix!</w:t>
      </w:r>
    </w:p>
    <w:p w14:paraId="400C4DF6" w14:textId="7F2284D2" w:rsidR="00A44A1F" w:rsidRDefault="004466D8" w:rsidP="00F645BA">
      <w:pPr>
        <w:pStyle w:val="ListParagraph"/>
        <w:ind w:left="360"/>
      </w:pPr>
      <w:r>
        <w:rPr>
          <w:highlight w:val="green"/>
        </w:rPr>
        <w:t>SOLUTION</w:t>
      </w:r>
      <w:r w:rsidR="00A44A1F" w:rsidRPr="004466D8">
        <w:rPr>
          <w:highlight w:val="green"/>
        </w:rPr>
        <w:t>:</w:t>
      </w:r>
      <w:r w:rsidR="00A44A1F">
        <w:t xml:space="preserve">  </w:t>
      </w:r>
      <w:r w:rsidR="00A44A1F" w:rsidRPr="00C46F16">
        <w:rPr>
          <w:b/>
        </w:rPr>
        <w:t>435-Drug1CountPeople.rq</w:t>
      </w:r>
      <w:r w:rsidR="00A44A1F">
        <w:tab/>
      </w:r>
    </w:p>
    <w:p w14:paraId="510CE878" w14:textId="391ACFB8" w:rsidR="00F645BA" w:rsidRDefault="00C46F16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49" w:name="_Toc505860331"/>
      <w:r>
        <w:t>How many women received active treatment (</w:t>
      </w:r>
      <w:proofErr w:type="spellStart"/>
      <w:proofErr w:type="gramStart"/>
      <w:r>
        <w:t>non placebo</w:t>
      </w:r>
      <w:proofErr w:type="spellEnd"/>
      <w:proofErr w:type="gramEnd"/>
      <w:r>
        <w:t>) across all Drug1 studies combined?</w:t>
      </w:r>
      <w:bookmarkEnd w:id="49"/>
      <w:r>
        <w:t xml:space="preserve"> </w:t>
      </w:r>
    </w:p>
    <w:p w14:paraId="08430FC3" w14:textId="34D39ABE" w:rsidR="00C03EB4" w:rsidRDefault="00C03EB4" w:rsidP="004466D8">
      <w:pPr>
        <w:pStyle w:val="ListParagraph"/>
        <w:numPr>
          <w:ilvl w:val="0"/>
          <w:numId w:val="40"/>
        </w:numPr>
        <w:ind w:left="720"/>
      </w:pPr>
      <w:r>
        <w:t>Use the graph of your study in the Graph Editor to determine the paths that need to be followed to obtain the solution.</w:t>
      </w:r>
    </w:p>
    <w:p w14:paraId="34E436B4" w14:textId="52B375E4" w:rsidR="00550418" w:rsidRDefault="00550418" w:rsidP="00550418">
      <w:pPr>
        <w:pStyle w:val="ListParagraph"/>
      </w:pPr>
      <w:proofErr w:type="gramStart"/>
      <w:r>
        <w:t>HINT :</w:t>
      </w:r>
      <w:proofErr w:type="gramEnd"/>
      <w:r>
        <w:t xml:space="preserve"> follow the pattern:    ?person      -- gender -- </w:t>
      </w:r>
      <w:r w:rsidRPr="00550418">
        <w:rPr>
          <w:b/>
        </w:rPr>
        <w:t>Female</w:t>
      </w:r>
      <w:r>
        <w:t xml:space="preserve"> ;</w:t>
      </w:r>
    </w:p>
    <w:p w14:paraId="5C4E7BBD" w14:textId="2DA6F194" w:rsidR="00C03EB4" w:rsidRDefault="00550418" w:rsidP="00550418">
      <w:pPr>
        <w:pStyle w:val="ListParagraph"/>
      </w:pPr>
      <w:r>
        <w:t xml:space="preserve">                                                                      -- </w:t>
      </w:r>
      <w:proofErr w:type="spellStart"/>
      <w:r>
        <w:t>randomizedTo</w:t>
      </w:r>
      <w:proofErr w:type="spellEnd"/>
      <w:r>
        <w:t xml:space="preserve"> </w:t>
      </w:r>
      <w:proofErr w:type="gramStart"/>
      <w:r>
        <w:t>---  ?</w:t>
      </w:r>
      <w:proofErr w:type="spellStart"/>
      <w:proofErr w:type="gramEnd"/>
      <w:r>
        <w:t>treatArm</w:t>
      </w:r>
      <w:proofErr w:type="spellEnd"/>
      <w:r>
        <w:t xml:space="preserve">  .</w:t>
      </w:r>
    </w:p>
    <w:p w14:paraId="27AE820B" w14:textId="1A68067E" w:rsidR="00550418" w:rsidRDefault="00550418" w:rsidP="00550418">
      <w:pPr>
        <w:pStyle w:val="ListParagraph"/>
      </w:pPr>
      <w:r>
        <w:t xml:space="preserve">                                                   </w:t>
      </w:r>
      <w:proofErr w:type="gramStart"/>
      <w:r>
        <w:t>?</w:t>
      </w:r>
      <w:proofErr w:type="spellStart"/>
      <w:r>
        <w:t>treatArm</w:t>
      </w:r>
      <w:proofErr w:type="spellEnd"/>
      <w:proofErr w:type="gramEnd"/>
      <w:r>
        <w:t xml:space="preserve"> -- </w:t>
      </w:r>
      <w:proofErr w:type="spellStart"/>
      <w:r>
        <w:t>treatmentArmType</w:t>
      </w:r>
      <w:proofErr w:type="spellEnd"/>
      <w:r>
        <w:t xml:space="preserve">  -- </w:t>
      </w:r>
      <w:proofErr w:type="spellStart"/>
      <w:r w:rsidRPr="00550418">
        <w:rPr>
          <w:b/>
        </w:rPr>
        <w:t>ActiveArm</w:t>
      </w:r>
      <w:proofErr w:type="spellEnd"/>
      <w:r>
        <w:t>.</w:t>
      </w:r>
    </w:p>
    <w:p w14:paraId="5D7A0CD1" w14:textId="04317AE3" w:rsidR="00C46F16" w:rsidRPr="00C46F16" w:rsidRDefault="00C46F16" w:rsidP="00550418">
      <w:pPr>
        <w:ind w:firstLine="630"/>
      </w:pPr>
      <w:r w:rsidRPr="004466D8">
        <w:rPr>
          <w:highlight w:val="green"/>
        </w:rPr>
        <w:t>SOLUTION:</w:t>
      </w:r>
      <w:r w:rsidRPr="00B47B9B">
        <w:rPr>
          <w:b/>
        </w:rPr>
        <w:t xml:space="preserve"> 440-Drug1WomenActiveTreat.rq</w:t>
      </w:r>
    </w:p>
    <w:p w14:paraId="292AB447" w14:textId="77777777" w:rsidR="00B47B9B" w:rsidRDefault="00B47B9B" w:rsidP="004466D8">
      <w:pPr>
        <w:pStyle w:val="Heading1"/>
        <w:numPr>
          <w:ilvl w:val="1"/>
          <w:numId w:val="1"/>
        </w:numPr>
        <w:tabs>
          <w:tab w:val="left" w:pos="810"/>
        </w:tabs>
        <w:spacing w:before="120"/>
        <w:ind w:left="630" w:hanging="630"/>
      </w:pPr>
      <w:bookmarkStart w:id="50" w:name="_Toc505860332"/>
      <w:r>
        <w:t>List all Persons in the studies.</w:t>
      </w:r>
      <w:bookmarkEnd w:id="50"/>
      <w:r>
        <w:t xml:space="preserve"> </w:t>
      </w:r>
    </w:p>
    <w:p w14:paraId="64D346FC" w14:textId="2746D1B9" w:rsidR="00B47B9B" w:rsidRDefault="00B47B9B" w:rsidP="00550418">
      <w:pPr>
        <w:pStyle w:val="ListParagraph"/>
        <w:numPr>
          <w:ilvl w:val="0"/>
          <w:numId w:val="42"/>
        </w:numPr>
        <w:ind w:left="720"/>
      </w:pPr>
      <w:r>
        <w:t xml:space="preserve">List all Person IRIs, their </w:t>
      </w:r>
      <w:proofErr w:type="spellStart"/>
      <w:r>
        <w:t>givenName</w:t>
      </w:r>
      <w:proofErr w:type="spellEnd"/>
      <w:r>
        <w:t>, their assigned Study, and their role in that study (</w:t>
      </w:r>
      <w:proofErr w:type="spellStart"/>
      <w:r>
        <w:t>HumanStudySubject</w:t>
      </w:r>
      <w:proofErr w:type="spellEnd"/>
      <w:r>
        <w:t xml:space="preserve"> or Investigator).</w:t>
      </w:r>
    </w:p>
    <w:p w14:paraId="71408E62" w14:textId="3C71F229" w:rsidR="00B47B9B" w:rsidRPr="00550418" w:rsidRDefault="00550418" w:rsidP="00B47B9B">
      <w:pPr>
        <w:rPr>
          <w:i/>
        </w:rPr>
      </w:pPr>
      <w:r>
        <w:t xml:space="preserve">     </w:t>
      </w:r>
      <w:r>
        <w:tab/>
      </w:r>
      <w:r w:rsidRPr="00550418">
        <w:rPr>
          <w:i/>
        </w:rPr>
        <w:t xml:space="preserve"> It is getting </w:t>
      </w:r>
      <w:proofErr w:type="gramStart"/>
      <w:r w:rsidRPr="00550418">
        <w:rPr>
          <w:i/>
        </w:rPr>
        <w:t>late</w:t>
      </w:r>
      <w:proofErr w:type="gramEnd"/>
      <w:r w:rsidRPr="00550418">
        <w:rPr>
          <w:i/>
        </w:rPr>
        <w:t xml:space="preserve"> so you may wish to skip directly to the Solution to see one way of solving this question.</w:t>
      </w:r>
    </w:p>
    <w:p w14:paraId="1EED65DC" w14:textId="4D7088E5" w:rsidR="005F7148" w:rsidRDefault="00B42EF4" w:rsidP="00550418">
      <w:pPr>
        <w:pStyle w:val="ListParagraph"/>
        <w:numPr>
          <w:ilvl w:val="0"/>
          <w:numId w:val="42"/>
        </w:numPr>
        <w:ind w:left="720"/>
      </w:pPr>
      <w:r>
        <w:t>Review the results. Do you find anything surprising in the pooled results?</w:t>
      </w:r>
    </w:p>
    <w:p w14:paraId="27109A8E" w14:textId="52D13016" w:rsidR="00FD2121" w:rsidRPr="00B47B9B" w:rsidRDefault="00C46F16" w:rsidP="00550418">
      <w:pPr>
        <w:ind w:firstLine="360"/>
        <w:rPr>
          <w:b/>
        </w:rPr>
      </w:pPr>
      <w:r w:rsidRPr="004466D8">
        <w:rPr>
          <w:highlight w:val="green"/>
        </w:rPr>
        <w:lastRenderedPageBreak/>
        <w:t>SOLUTION:</w:t>
      </w:r>
      <w:r w:rsidRPr="00B47B9B">
        <w:t xml:space="preserve"> </w:t>
      </w:r>
      <w:r w:rsidRPr="00B47B9B">
        <w:rPr>
          <w:b/>
        </w:rPr>
        <w:t>450-Drug1</w:t>
      </w:r>
      <w:r w:rsidR="00B42EF4" w:rsidRPr="00B47B9B">
        <w:rPr>
          <w:b/>
        </w:rPr>
        <w:t>PersonsAllStudies</w:t>
      </w:r>
      <w:r w:rsidRPr="00B47B9B">
        <w:rPr>
          <w:b/>
        </w:rPr>
        <w:t>.rq</w:t>
      </w:r>
    </w:p>
    <w:p w14:paraId="69D2D825" w14:textId="77777777" w:rsidR="00B42EF4" w:rsidRPr="00C46F16" w:rsidRDefault="00B42EF4" w:rsidP="00C46F16"/>
    <w:p w14:paraId="3CB5BD34" w14:textId="77777777" w:rsidR="00C46F16" w:rsidRPr="00C46F16" w:rsidRDefault="00C46F16" w:rsidP="00C46F16">
      <w:pPr>
        <w:rPr>
          <w:sz w:val="32"/>
          <w:szCs w:val="32"/>
        </w:rPr>
      </w:pPr>
      <w:r w:rsidRPr="00C46F16">
        <w:rPr>
          <w:sz w:val="32"/>
          <w:szCs w:val="32"/>
        </w:rPr>
        <w:t xml:space="preserve">Congratulations! You've made to the </w:t>
      </w:r>
    </w:p>
    <w:p w14:paraId="104355BB" w14:textId="77777777" w:rsidR="00C03EB4" w:rsidRDefault="00C03EB4" w:rsidP="00C03EB4">
      <w:pPr>
        <w:jc w:val="center"/>
        <w:rPr>
          <w:sz w:val="44"/>
          <w:szCs w:val="44"/>
        </w:rPr>
      </w:pPr>
      <w:r w:rsidRPr="00BC4EEA">
        <w:rPr>
          <w:sz w:val="44"/>
          <w:szCs w:val="44"/>
        </w:rPr>
        <w:t xml:space="preserve">---- END OF </w:t>
      </w:r>
      <w:r>
        <w:rPr>
          <w:sz w:val="44"/>
          <w:szCs w:val="44"/>
        </w:rPr>
        <w:t xml:space="preserve">THE </w:t>
      </w:r>
      <w:r w:rsidRPr="00BC4EEA">
        <w:rPr>
          <w:sz w:val="44"/>
          <w:szCs w:val="44"/>
        </w:rPr>
        <w:t>EXERCISES ----</w:t>
      </w:r>
    </w:p>
    <w:p w14:paraId="023C93F8" w14:textId="77777777" w:rsidR="00C03EB4" w:rsidRDefault="00C03EB4" w:rsidP="00C03EB4">
      <w:pPr>
        <w:spacing w:after="0" w:line="240" w:lineRule="auto"/>
      </w:pPr>
    </w:p>
    <w:p w14:paraId="600AE31A" w14:textId="06BE8CCF" w:rsidR="00C46F16" w:rsidRDefault="00C03EB4" w:rsidP="00FD2121">
      <w:r>
        <w:t>Before you leave, please Sign out from the server using</w:t>
      </w:r>
      <w:r w:rsidRPr="00C03EB4">
        <w:rPr>
          <w:b/>
        </w:rPr>
        <w:t xml:space="preserve"> Windows | Person Icon | Sign out</w:t>
      </w:r>
      <w:r>
        <w:t>.</w:t>
      </w:r>
    </w:p>
    <w:p w14:paraId="2F4864BD" w14:textId="21078BA7" w:rsidR="00C03EB4" w:rsidRDefault="00C03EB4" w:rsidP="00FD2121">
      <w:r>
        <w:rPr>
          <w:noProof/>
        </w:rPr>
        <w:drawing>
          <wp:inline distT="0" distB="0" distL="0" distR="0" wp14:anchorId="4DA28EE7" wp14:editId="404E906D">
            <wp:extent cx="1814830" cy="2940050"/>
            <wp:effectExtent l="0" t="0" r="0" b="0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/>
                    <pic:cNvPicPr>
                      <a:picLocks noChangeAspect="1" noChangeArrowheads="1"/>
                    </pic:cNvPicPr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14830" cy="2940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143881E" w14:textId="77777777" w:rsidR="00C03EB4" w:rsidRDefault="00C03EB4" w:rsidP="00FD2121"/>
    <w:p w14:paraId="441569C1" w14:textId="77777777" w:rsidR="00B14AE8" w:rsidRDefault="00B14AE8" w:rsidP="00D87E1D">
      <w:pPr>
        <w:spacing w:after="0" w:line="240" w:lineRule="auto"/>
      </w:pPr>
    </w:p>
    <w:tbl>
      <w:tblPr>
        <w:tblStyle w:val="TableGrid"/>
        <w:tblW w:w="0" w:type="auto"/>
        <w:tblInd w:w="198" w:type="dxa"/>
        <w:tblLook w:val="04A0" w:firstRow="1" w:lastRow="0" w:firstColumn="1" w:lastColumn="0" w:noHBand="0" w:noVBand="1"/>
      </w:tblPr>
      <w:tblGrid>
        <w:gridCol w:w="1248"/>
        <w:gridCol w:w="7560"/>
        <w:gridCol w:w="1350"/>
      </w:tblGrid>
      <w:tr w:rsidR="005F0399" w14:paraId="18E3BB6B" w14:textId="77777777" w:rsidTr="0044247D">
        <w:trPr>
          <w:trHeight w:val="989"/>
        </w:trPr>
        <w:tc>
          <w:tcPr>
            <w:tcW w:w="1248" w:type="dxa"/>
            <w:vAlign w:val="center"/>
          </w:tcPr>
          <w:p w14:paraId="42292BFE" w14:textId="77777777" w:rsidR="00355038" w:rsidRDefault="00355038" w:rsidP="0044247D">
            <w:pPr>
              <w:jc w:val="center"/>
            </w:pPr>
            <w:r>
              <w:rPr>
                <w:noProof/>
              </w:rPr>
              <w:drawing>
                <wp:inline distT="0" distB="0" distL="0" distR="0" wp14:anchorId="6FF9185D" wp14:editId="4228A30B">
                  <wp:extent cx="655320" cy="601980"/>
                  <wp:effectExtent l="0" t="0" r="0" b="7620"/>
                  <wp:docPr id="34" name="Picture 3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560" w:type="dxa"/>
            <w:vAlign w:val="center"/>
          </w:tcPr>
          <w:p w14:paraId="408998B3" w14:textId="77777777" w:rsidR="00355038" w:rsidRPr="007F781F" w:rsidRDefault="00355038" w:rsidP="0044247D">
            <w:pPr>
              <w:jc w:val="center"/>
              <w:rPr>
                <w:sz w:val="32"/>
                <w:szCs w:val="32"/>
              </w:rPr>
            </w:pPr>
            <w:r w:rsidRPr="007F781F">
              <w:rPr>
                <w:sz w:val="32"/>
                <w:szCs w:val="32"/>
              </w:rPr>
              <w:t>Stop here and wait for the instructor.</w:t>
            </w:r>
          </w:p>
          <w:p w14:paraId="79B3D44E" w14:textId="77777777" w:rsidR="001D6AFB" w:rsidRPr="00EF3205" w:rsidRDefault="007F781F" w:rsidP="0044247D">
            <w:pPr>
              <w:jc w:val="center"/>
              <w:rPr>
                <w:sz w:val="40"/>
                <w:szCs w:val="40"/>
              </w:rPr>
            </w:pPr>
            <w:r>
              <w:object w:dxaOrig="4536" w:dyaOrig="3300" w14:anchorId="2C03AF32">
                <v:shape id="_x0000_i1032" type="#_x0000_t75" style="width:41.95pt;height:30.05pt" o:ole="">
                  <v:imagedata r:id="rId9" o:title=""/>
                </v:shape>
                <o:OLEObject Type="Embed" ProgID="PBrush" ShapeID="_x0000_i1032" DrawAspect="Content" ObjectID="_1579894144" r:id="rId44"/>
              </w:object>
            </w:r>
            <w:r w:rsidR="001D6AFB">
              <w:t xml:space="preserve">  </w:t>
            </w:r>
            <w:r w:rsidR="001D6AFB" w:rsidRPr="007F781F">
              <w:rPr>
                <w:color w:val="00B050"/>
                <w:sz w:val="28"/>
                <w:szCs w:val="28"/>
              </w:rPr>
              <w:t>Presentation follows</w:t>
            </w:r>
          </w:p>
        </w:tc>
        <w:tc>
          <w:tcPr>
            <w:tcW w:w="1350" w:type="dxa"/>
            <w:vAlign w:val="center"/>
          </w:tcPr>
          <w:p w14:paraId="02E4A6E8" w14:textId="77777777" w:rsidR="00355038" w:rsidRPr="00EF3205" w:rsidRDefault="00355038" w:rsidP="0044247D">
            <w:pPr>
              <w:jc w:val="center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2464CE9B" wp14:editId="4A56E80D">
                  <wp:extent cx="655320" cy="601980"/>
                  <wp:effectExtent l="0" t="0" r="0" b="7620"/>
                  <wp:docPr id="35" name="Picture 3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55320" cy="6019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5AB98DE" w14:textId="6D1B4CB0" w:rsidR="001B2857" w:rsidRDefault="001B2857" w:rsidP="001B2857">
      <w:pPr>
        <w:rPr>
          <w:sz w:val="44"/>
          <w:szCs w:val="44"/>
        </w:rPr>
      </w:pPr>
    </w:p>
    <w:p w14:paraId="762B68EC" w14:textId="337A9F65" w:rsidR="00E27E50" w:rsidRDefault="00E27E50">
      <w:r>
        <w:br w:type="page"/>
      </w:r>
    </w:p>
    <w:p w14:paraId="47B7EBAB" w14:textId="3DAEAC20" w:rsidR="006E4FBA" w:rsidRDefault="00E27E50" w:rsidP="00E27E50">
      <w:pPr>
        <w:pStyle w:val="Heading1"/>
        <w:spacing w:before="120"/>
        <w:ind w:left="0" w:firstLine="0"/>
      </w:pPr>
      <w:bookmarkStart w:id="51" w:name="_Appendix_1:_Neo4jFromSpreadsheet.R"/>
      <w:bookmarkStart w:id="52" w:name="_Appendix_2:_Course"/>
      <w:bookmarkStart w:id="53" w:name="_Toc505860334"/>
      <w:bookmarkEnd w:id="51"/>
      <w:bookmarkEnd w:id="52"/>
      <w:r>
        <w:lastRenderedPageBreak/>
        <w:t xml:space="preserve">Appendix </w:t>
      </w:r>
      <w:r w:rsidR="005F7148">
        <w:t>1</w:t>
      </w:r>
      <w:r>
        <w:t xml:space="preserve">: </w:t>
      </w:r>
      <w:r w:rsidR="006E4FBA">
        <w:t>Course Resources</w:t>
      </w:r>
      <w:bookmarkEnd w:id="53"/>
    </w:p>
    <w:p w14:paraId="01119B15" w14:textId="3B8848F4" w:rsidR="006E4FBA" w:rsidRPr="006E4FBA" w:rsidRDefault="006E4FBA" w:rsidP="006E4FBA">
      <w:pPr>
        <w:pStyle w:val="NoSpacing"/>
        <w:rPr>
          <w:b/>
          <w:sz w:val="24"/>
          <w:szCs w:val="24"/>
        </w:rPr>
      </w:pPr>
    </w:p>
    <w:p w14:paraId="43B9A7F5" w14:textId="5A59FD07" w:rsidR="006E4FBA" w:rsidRDefault="006A31D1" w:rsidP="00BD0C9A">
      <w:pPr>
        <w:pStyle w:val="ListParagraph"/>
        <w:numPr>
          <w:ilvl w:val="0"/>
          <w:numId w:val="4"/>
        </w:numPr>
        <w:spacing w:after="0"/>
      </w:pPr>
      <w:hyperlink r:id="rId45" w:history="1">
        <w:r w:rsidR="007152E0" w:rsidRPr="007152E0">
          <w:rPr>
            <w:rStyle w:val="Hyperlink"/>
          </w:rPr>
          <w:t>Introduction to Semantic Web</w:t>
        </w:r>
      </w:hyperlink>
    </w:p>
    <w:p w14:paraId="445F8AD0" w14:textId="3ED35478" w:rsidR="007152E0" w:rsidRDefault="007152E0" w:rsidP="003106E4">
      <w:pPr>
        <w:spacing w:after="0"/>
        <w:ind w:left="1440"/>
      </w:pPr>
      <w:r w:rsidRPr="007152E0">
        <w:t>http://www.cambridgesemantics.com/semantic-university/introduction-semantic-web</w:t>
      </w:r>
    </w:p>
    <w:p w14:paraId="2435CF49" w14:textId="77777777" w:rsidR="00690047" w:rsidRDefault="00690047" w:rsidP="00690047">
      <w:pPr>
        <w:pStyle w:val="ListParagraph"/>
        <w:spacing w:after="0"/>
      </w:pPr>
    </w:p>
    <w:p w14:paraId="43B6BCB2" w14:textId="7174ADA0" w:rsidR="007152E0" w:rsidRDefault="006A31D1" w:rsidP="00BD0C9A">
      <w:pPr>
        <w:pStyle w:val="ListParagraph"/>
        <w:numPr>
          <w:ilvl w:val="0"/>
          <w:numId w:val="4"/>
        </w:numPr>
        <w:spacing w:after="0"/>
      </w:pPr>
      <w:hyperlink r:id="rId46" w:history="1">
        <w:r w:rsidR="007152E0" w:rsidRPr="007152E0">
          <w:rPr>
            <w:rStyle w:val="Hyperlink"/>
          </w:rPr>
          <w:t>What is Linked Data?</w:t>
        </w:r>
      </w:hyperlink>
    </w:p>
    <w:p w14:paraId="0919B419" w14:textId="091B37F6" w:rsidR="007152E0" w:rsidRDefault="007152E0" w:rsidP="003106E4">
      <w:pPr>
        <w:spacing w:after="0"/>
        <w:ind w:left="1440"/>
      </w:pPr>
      <w:r w:rsidRPr="007152E0">
        <w:t>http://www.cambridgesemantics.com/semantic-university/what-linked-data</w:t>
      </w:r>
    </w:p>
    <w:p w14:paraId="743E8B9E" w14:textId="77777777" w:rsidR="00690047" w:rsidRDefault="00690047" w:rsidP="003106E4">
      <w:pPr>
        <w:spacing w:after="0"/>
        <w:ind w:left="1440"/>
      </w:pPr>
    </w:p>
    <w:p w14:paraId="33D7C4AA" w14:textId="3B3CC32C" w:rsidR="007152E0" w:rsidRDefault="006A31D1" w:rsidP="00BD0C9A">
      <w:pPr>
        <w:pStyle w:val="ListParagraph"/>
        <w:numPr>
          <w:ilvl w:val="0"/>
          <w:numId w:val="4"/>
        </w:numPr>
        <w:spacing w:after="0"/>
      </w:pPr>
      <w:hyperlink r:id="rId47" w:history="1">
        <w:r w:rsidR="007152E0" w:rsidRPr="007152E0">
          <w:rPr>
            <w:rStyle w:val="Hyperlink"/>
          </w:rPr>
          <w:t>Introduction to Linked data</w:t>
        </w:r>
      </w:hyperlink>
    </w:p>
    <w:p w14:paraId="414E4DE3" w14:textId="73327B29" w:rsidR="007152E0" w:rsidRDefault="00690047" w:rsidP="003106E4">
      <w:pPr>
        <w:spacing w:after="0"/>
        <w:ind w:left="1440"/>
      </w:pPr>
      <w:r w:rsidRPr="00690047">
        <w:t>http://www.cambridgesemantics.com/semantic-university/introduction-linked-data</w:t>
      </w:r>
    </w:p>
    <w:p w14:paraId="7909418B" w14:textId="77777777" w:rsidR="00690047" w:rsidRDefault="00690047" w:rsidP="003106E4">
      <w:pPr>
        <w:spacing w:after="0"/>
        <w:ind w:left="1440"/>
      </w:pPr>
    </w:p>
    <w:p w14:paraId="12E35215" w14:textId="660AF182" w:rsidR="00690047" w:rsidRDefault="006A31D1" w:rsidP="00690047">
      <w:pPr>
        <w:pStyle w:val="ListParagraph"/>
        <w:numPr>
          <w:ilvl w:val="0"/>
          <w:numId w:val="4"/>
        </w:numPr>
        <w:spacing w:after="0"/>
      </w:pPr>
      <w:hyperlink r:id="rId48" w:history="1">
        <w:r w:rsidR="00690047" w:rsidRPr="00690047">
          <w:rPr>
            <w:rStyle w:val="Hyperlink"/>
          </w:rPr>
          <w:t>SPARQL in 11 minutes</w:t>
        </w:r>
      </w:hyperlink>
    </w:p>
    <w:p w14:paraId="48FA6F1D" w14:textId="6B7EA915" w:rsidR="00326CC8" w:rsidRPr="00690047" w:rsidRDefault="000D03C5" w:rsidP="00690047">
      <w:pPr>
        <w:spacing w:after="0"/>
        <w:ind w:left="360"/>
      </w:pPr>
      <w:r w:rsidRPr="00690047">
        <w:t xml:space="preserve"> </w:t>
      </w:r>
      <w:r w:rsidR="00690047">
        <w:tab/>
      </w:r>
      <w:r w:rsidR="00690047">
        <w:tab/>
      </w:r>
      <w:r w:rsidRPr="00690047">
        <w:t>https://www.youtube.com/watch?v=FvGndkpa4K0</w:t>
      </w:r>
    </w:p>
    <w:p w14:paraId="2458BD2D" w14:textId="77777777" w:rsidR="00690047" w:rsidRDefault="00690047" w:rsidP="003106E4">
      <w:pPr>
        <w:spacing w:after="0"/>
        <w:ind w:left="1440"/>
      </w:pPr>
    </w:p>
    <w:p w14:paraId="30209885" w14:textId="2D62D84C" w:rsidR="003106E4" w:rsidRDefault="006A31D1" w:rsidP="00BD0C9A">
      <w:pPr>
        <w:pStyle w:val="ListParagraph"/>
        <w:numPr>
          <w:ilvl w:val="0"/>
          <w:numId w:val="4"/>
        </w:numPr>
        <w:spacing w:after="0"/>
      </w:pPr>
      <w:hyperlink r:id="rId49" w:history="1">
        <w:r w:rsidR="003106E4" w:rsidRPr="003106E4">
          <w:rPr>
            <w:rStyle w:val="Hyperlink"/>
          </w:rPr>
          <w:t>Learning SPARQL</w:t>
        </w:r>
      </w:hyperlink>
    </w:p>
    <w:p w14:paraId="6EDABE73" w14:textId="329CA1D6" w:rsidR="003106E4" w:rsidRDefault="006E07F9" w:rsidP="003106E4">
      <w:pPr>
        <w:spacing w:after="0"/>
        <w:ind w:left="720" w:firstLine="720"/>
      </w:pPr>
      <w:r w:rsidRPr="00AA7BAE">
        <w:t>http://www.learningsparql.com/</w:t>
      </w:r>
    </w:p>
    <w:p w14:paraId="68E8FF87" w14:textId="47B21BF2" w:rsidR="006E07F9" w:rsidRDefault="006E07F9" w:rsidP="003106E4">
      <w:pPr>
        <w:spacing w:after="0"/>
        <w:ind w:left="720" w:firstLine="720"/>
      </w:pPr>
    </w:p>
    <w:p w14:paraId="16E6ED81" w14:textId="593FC439" w:rsidR="00490DF0" w:rsidRDefault="00490DF0" w:rsidP="00490DF0">
      <w:pPr>
        <w:spacing w:after="0"/>
        <w:ind w:firstLine="720"/>
      </w:pPr>
      <w:r>
        <w:t>-------------------------------------------------------------------------------------------------------</w:t>
      </w:r>
    </w:p>
    <w:p w14:paraId="3E6AE1EE" w14:textId="77777777" w:rsidR="00490DF0" w:rsidRDefault="00490DF0" w:rsidP="003106E4">
      <w:pPr>
        <w:spacing w:after="0"/>
        <w:ind w:left="720" w:firstLine="720"/>
      </w:pPr>
    </w:p>
    <w:p w14:paraId="37D10A4E" w14:textId="6E085105" w:rsidR="006E07F9" w:rsidRPr="00690047" w:rsidRDefault="00690047" w:rsidP="006E07F9">
      <w:pPr>
        <w:spacing w:after="0"/>
        <w:rPr>
          <w:rStyle w:val="Hyperlink"/>
        </w:rPr>
      </w:pPr>
      <w:r>
        <w:rPr>
          <w:sz w:val="24"/>
          <w:szCs w:val="24"/>
        </w:rPr>
        <w:fldChar w:fldCharType="begin"/>
      </w:r>
      <w:r>
        <w:rPr>
          <w:sz w:val="24"/>
          <w:szCs w:val="24"/>
        </w:rPr>
        <w:instrText xml:space="preserve"> HYPERLINK "https://github.com/phuse-org/LinkedDataWorkshop/tree/master/CSS2018" </w:instrText>
      </w:r>
      <w:r>
        <w:rPr>
          <w:sz w:val="24"/>
          <w:szCs w:val="24"/>
        </w:rPr>
        <w:fldChar w:fldCharType="separate"/>
      </w:r>
      <w:r w:rsidR="006E07F9" w:rsidRPr="00690047">
        <w:rPr>
          <w:rStyle w:val="Hyperlink"/>
          <w:sz w:val="24"/>
          <w:szCs w:val="24"/>
        </w:rPr>
        <w:t xml:space="preserve">Hands-on Workshop </w:t>
      </w:r>
      <w:proofErr w:type="spellStart"/>
      <w:r w:rsidR="006E07F9" w:rsidRPr="00690047">
        <w:rPr>
          <w:rStyle w:val="Hyperlink"/>
          <w:sz w:val="24"/>
          <w:szCs w:val="24"/>
        </w:rPr>
        <w:t>Github</w:t>
      </w:r>
      <w:proofErr w:type="spellEnd"/>
      <w:r w:rsidR="006E07F9" w:rsidRPr="00690047">
        <w:rPr>
          <w:rStyle w:val="Hyperlink"/>
          <w:sz w:val="24"/>
          <w:szCs w:val="24"/>
        </w:rPr>
        <w:t xml:space="preserve"> Repository </w:t>
      </w:r>
      <w:r w:rsidR="006E07F9" w:rsidRPr="00690047">
        <w:rPr>
          <w:rStyle w:val="Hyperlink"/>
        </w:rPr>
        <w:t xml:space="preserve"> </w:t>
      </w:r>
    </w:p>
    <w:p w14:paraId="1BF47DD5" w14:textId="183B9EB2" w:rsidR="006E07F9" w:rsidRDefault="00690047" w:rsidP="006E07F9">
      <w:pPr>
        <w:spacing w:after="0"/>
        <w:ind w:firstLine="720"/>
      </w:pPr>
      <w:r>
        <w:rPr>
          <w:sz w:val="24"/>
          <w:szCs w:val="24"/>
        </w:rPr>
        <w:fldChar w:fldCharType="end"/>
      </w:r>
      <w:r w:rsidR="00AA7BAE">
        <w:t xml:space="preserve">Course content is available at: </w:t>
      </w:r>
    </w:p>
    <w:p w14:paraId="2B6AA929" w14:textId="3A147F1E" w:rsidR="006E07F9" w:rsidRDefault="006E07F9" w:rsidP="006E07F9">
      <w:pPr>
        <w:spacing w:after="0"/>
        <w:ind w:firstLine="720"/>
      </w:pPr>
      <w:r w:rsidRPr="006E07F9">
        <w:t>https://github.com/phuse-org/LinkedDataWorkshop/tree/master/</w:t>
      </w:r>
      <w:r w:rsidR="0040569E">
        <w:t>CSS2018</w:t>
      </w:r>
    </w:p>
    <w:p w14:paraId="4922EB84" w14:textId="77777777" w:rsidR="006E07F9" w:rsidRPr="006E4FBA" w:rsidRDefault="006E07F9" w:rsidP="006E07F9">
      <w:pPr>
        <w:spacing w:after="0"/>
        <w:ind w:firstLine="720"/>
      </w:pPr>
    </w:p>
    <w:sectPr w:rsidR="006E07F9" w:rsidRPr="006E4FBA" w:rsidSect="00424034">
      <w:headerReference w:type="default" r:id="rId50"/>
      <w:footerReference w:type="default" r:id="rId51"/>
      <w:pgSz w:w="12240" w:h="15840" w:code="1"/>
      <w:pgMar w:top="720" w:right="720" w:bottom="720" w:left="720" w:header="720" w:footer="720" w:gutter="0"/>
      <w:pgNumType w:start="0"/>
      <w:cols w:space="720"/>
      <w:titlePg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B831F" w14:textId="77777777" w:rsidR="006A31D1" w:rsidRDefault="006A31D1">
      <w:pPr>
        <w:spacing w:after="0" w:line="240" w:lineRule="auto"/>
      </w:pPr>
      <w:r>
        <w:separator/>
      </w:r>
    </w:p>
  </w:endnote>
  <w:endnote w:type="continuationSeparator" w:id="0">
    <w:p w14:paraId="423A57D5" w14:textId="77777777" w:rsidR="006A31D1" w:rsidRDefault="006A31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F83A72" w14:textId="36A274DA" w:rsidR="00112716" w:rsidRDefault="00112716">
    <w:pPr>
      <w:tabs>
        <w:tab w:val="center" w:pos="4680"/>
        <w:tab w:val="right" w:pos="9360"/>
      </w:tabs>
      <w:spacing w:after="720" w:line="240" w:lineRule="auto"/>
      <w:jc w:val="right"/>
    </w:pPr>
    <w:r>
      <w:fldChar w:fldCharType="begin"/>
    </w:r>
    <w:r>
      <w:instrText>PAGE</w:instrText>
    </w:r>
    <w:r>
      <w:fldChar w:fldCharType="separate"/>
    </w:r>
    <w:r w:rsidR="00E34BBA">
      <w:rPr>
        <w:noProof/>
      </w:rPr>
      <w:t>15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EDC9D5E" w14:textId="77777777" w:rsidR="006A31D1" w:rsidRDefault="006A31D1">
      <w:pPr>
        <w:spacing w:after="0" w:line="240" w:lineRule="auto"/>
      </w:pPr>
      <w:r>
        <w:separator/>
      </w:r>
    </w:p>
  </w:footnote>
  <w:footnote w:type="continuationSeparator" w:id="0">
    <w:p w14:paraId="62DD84D6" w14:textId="77777777" w:rsidR="006A31D1" w:rsidRDefault="006A31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5C1D103" w14:textId="77777777" w:rsidR="00112716" w:rsidRDefault="00112716">
    <w:pPr>
      <w:spacing w:after="0" w:line="240" w:lineRule="auto"/>
    </w:pPr>
    <w:bookmarkStart w:id="54" w:name="h.4m2hg86m4e8h" w:colFirst="0" w:colLast="0"/>
    <w:bookmarkEnd w:id="54"/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89"/>
    <w:multiLevelType w:val="singleLevel"/>
    <w:tmpl w:val="A866EA0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0C53873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17D56C4"/>
    <w:multiLevelType w:val="multilevel"/>
    <w:tmpl w:val="0B2605B0"/>
    <w:lvl w:ilvl="0">
      <w:start w:val="2"/>
      <w:numFmt w:val="decimal"/>
      <w:lvlText w:val="%1."/>
      <w:lvlJc w:val="left"/>
      <w:pPr>
        <w:ind w:left="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72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108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216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252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2880" w:firstLine="3960"/>
      </w:pPr>
      <w:rPr>
        <w:rFonts w:hint="default"/>
      </w:rPr>
    </w:lvl>
  </w:abstractNum>
  <w:abstractNum w:abstractNumId="3" w15:restartNumberingAfterBreak="0">
    <w:nsid w:val="07D63ABF"/>
    <w:multiLevelType w:val="hybridMultilevel"/>
    <w:tmpl w:val="DBD4E0BE"/>
    <w:lvl w:ilvl="0" w:tplc="52F620B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DED2E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5685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9A4017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0421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C5AE51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6ECAF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C6622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1D8F7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0A4956B3"/>
    <w:multiLevelType w:val="hybridMultilevel"/>
    <w:tmpl w:val="B6EE530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F7A6C74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6" w15:restartNumberingAfterBreak="0">
    <w:nsid w:val="16224E1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67A6D5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ACA6C98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9" w15:restartNumberingAfterBreak="0">
    <w:nsid w:val="1B1E73D7"/>
    <w:multiLevelType w:val="hybridMultilevel"/>
    <w:tmpl w:val="9E9894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7E48D2"/>
    <w:multiLevelType w:val="hybridMultilevel"/>
    <w:tmpl w:val="860841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F55E01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28267D6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284053AE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2E9254D9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2E9C5AF9"/>
    <w:multiLevelType w:val="hybridMultilevel"/>
    <w:tmpl w:val="F9F6D78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35536CD1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7" w15:restartNumberingAfterBreak="0">
    <w:nsid w:val="38E44889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39024B32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19" w15:restartNumberingAfterBreak="0">
    <w:nsid w:val="39A529D3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0" w15:restartNumberingAfterBreak="0">
    <w:nsid w:val="3A907808"/>
    <w:multiLevelType w:val="hybridMultilevel"/>
    <w:tmpl w:val="23A6F34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1BC178E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2" w15:restartNumberingAfterBreak="0">
    <w:nsid w:val="42557FCE"/>
    <w:multiLevelType w:val="hybridMultilevel"/>
    <w:tmpl w:val="3102693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3" w15:restartNumberingAfterBreak="0">
    <w:nsid w:val="437A7395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4" w15:restartNumberingAfterBreak="0">
    <w:nsid w:val="438C265C"/>
    <w:multiLevelType w:val="hybridMultilevel"/>
    <w:tmpl w:val="2A3EF706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44716C69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26" w15:restartNumberingAfterBreak="0">
    <w:nsid w:val="4BCC2240"/>
    <w:multiLevelType w:val="multilevel"/>
    <w:tmpl w:val="06F4FCCE"/>
    <w:lvl w:ilvl="0">
      <w:start w:val="1"/>
      <w:numFmt w:val="decimal"/>
      <w:lvlText w:val="%1."/>
      <w:lvlJc w:val="left"/>
      <w:pPr>
        <w:ind w:left="1440" w:firstLine="108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 w:hint="default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rFonts w:hint="default"/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880" w:firstLine="25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firstLine="2880"/>
      </w:pPr>
      <w:rPr>
        <w:rFonts w:hint="default"/>
      </w:rPr>
    </w:lvl>
    <w:lvl w:ilvl="6">
      <w:start w:val="1"/>
      <w:numFmt w:val="decimal"/>
      <w:lvlText w:val="%1.%2.%3.%4.%5..%6."/>
      <w:lvlJc w:val="left"/>
      <w:pPr>
        <w:ind w:left="3600" w:firstLine="3240"/>
      </w:pPr>
      <w:rPr>
        <w:rFonts w:hint="default"/>
      </w:rPr>
    </w:lvl>
    <w:lvl w:ilvl="7">
      <w:start w:val="1"/>
      <w:numFmt w:val="decimal"/>
      <w:lvlText w:val="%7%8"/>
      <w:lvlJc w:val="left"/>
      <w:pPr>
        <w:ind w:left="3960" w:firstLine="3600"/>
      </w:pPr>
      <w:rPr>
        <w:rFonts w:hint="default"/>
      </w:rPr>
    </w:lvl>
    <w:lvl w:ilvl="8">
      <w:start w:val="1"/>
      <w:numFmt w:val="decimal"/>
      <w:lvlText w:val="%8%9"/>
      <w:lvlJc w:val="left"/>
      <w:pPr>
        <w:ind w:left="4320" w:firstLine="3960"/>
      </w:pPr>
      <w:rPr>
        <w:rFonts w:hint="default"/>
      </w:rPr>
    </w:lvl>
  </w:abstractNum>
  <w:abstractNum w:abstractNumId="27" w15:restartNumberingAfterBreak="0">
    <w:nsid w:val="4E985C01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51A26DA2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9" w15:restartNumberingAfterBreak="0">
    <w:nsid w:val="54CF4E02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0" w15:restartNumberingAfterBreak="0">
    <w:nsid w:val="55A0161C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581F7255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2" w15:restartNumberingAfterBreak="0">
    <w:nsid w:val="5F841B74"/>
    <w:multiLevelType w:val="hybridMultilevel"/>
    <w:tmpl w:val="4104A4D0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3" w15:restartNumberingAfterBreak="0">
    <w:nsid w:val="60223379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4" w15:restartNumberingAfterBreak="0">
    <w:nsid w:val="60D62F98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5" w15:restartNumberingAfterBreak="0">
    <w:nsid w:val="64B82B11"/>
    <w:multiLevelType w:val="hybridMultilevel"/>
    <w:tmpl w:val="A69C24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AA62C6C"/>
    <w:multiLevelType w:val="hybridMultilevel"/>
    <w:tmpl w:val="F800A3CC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7" w15:restartNumberingAfterBreak="0">
    <w:nsid w:val="6BBD785C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8" w15:restartNumberingAfterBreak="0">
    <w:nsid w:val="6EFE481D"/>
    <w:multiLevelType w:val="multilevel"/>
    <w:tmpl w:val="9E34B8EC"/>
    <w:lvl w:ilvl="0">
      <w:start w:val="1"/>
      <w:numFmt w:val="decimal"/>
      <w:lvlText w:val="%1."/>
      <w:lvlJc w:val="left"/>
      <w:pPr>
        <w:ind w:left="1440" w:firstLine="1080"/>
      </w:pPr>
      <w:rPr>
        <w:b w:val="0"/>
      </w:r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abstractNum w:abstractNumId="39" w15:restartNumberingAfterBreak="0">
    <w:nsid w:val="6F2E783F"/>
    <w:multiLevelType w:val="hybridMultilevel"/>
    <w:tmpl w:val="8868A66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0" w15:restartNumberingAfterBreak="0">
    <w:nsid w:val="70912C47"/>
    <w:multiLevelType w:val="hybridMultilevel"/>
    <w:tmpl w:val="5C12879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1" w15:restartNumberingAfterBreak="0">
    <w:nsid w:val="79C84322"/>
    <w:multiLevelType w:val="hybridMultilevel"/>
    <w:tmpl w:val="A58A1E68"/>
    <w:lvl w:ilvl="0" w:tplc="CAA47910">
      <w:start w:val="1"/>
      <w:numFmt w:val="decimal"/>
      <w:lvlText w:val="%1."/>
      <w:lvlJc w:val="left"/>
      <w:pPr>
        <w:ind w:left="1080" w:hanging="360"/>
      </w:pPr>
      <w:rPr>
        <w:b w:val="0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74AC75AE">
      <w:start w:val="1"/>
      <w:numFmt w:val="lowerLetter"/>
      <w:lvlText w:val="%3)"/>
      <w:lvlJc w:val="left"/>
      <w:pPr>
        <w:ind w:left="2700" w:hanging="36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2" w15:restartNumberingAfterBreak="0">
    <w:nsid w:val="7C103D1A"/>
    <w:multiLevelType w:val="multilevel"/>
    <w:tmpl w:val="929E2774"/>
    <w:lvl w:ilvl="0">
      <w:start w:val="1"/>
      <w:numFmt w:val="decimal"/>
      <w:lvlText w:val="%1."/>
      <w:lvlJc w:val="left"/>
      <w:pPr>
        <w:ind w:left="1440" w:firstLine="1080"/>
      </w:pPr>
    </w:lvl>
    <w:lvl w:ilvl="1">
      <w:start w:val="1"/>
      <w:numFmt w:val="decimal"/>
      <w:lvlText w:val="%1.%2"/>
      <w:lvlJc w:val="left"/>
      <w:pPr>
        <w:ind w:left="1800" w:firstLine="1440"/>
      </w:pPr>
      <w:rPr>
        <w:rFonts w:ascii="Arial" w:eastAsia="Arial" w:hAnsi="Arial" w:cs="Arial"/>
        <w:sz w:val="28"/>
        <w:szCs w:val="28"/>
      </w:rPr>
    </w:lvl>
    <w:lvl w:ilvl="2">
      <w:start w:val="1"/>
      <w:numFmt w:val="decimal"/>
      <w:lvlText w:val="%1.%2.%3"/>
      <w:lvlJc w:val="left"/>
      <w:pPr>
        <w:ind w:left="-1080" w:firstLine="1800"/>
      </w:pPr>
      <w:rPr>
        <w:b/>
      </w:rPr>
    </w:lvl>
    <w:lvl w:ilvl="3">
      <w:start w:val="1"/>
      <w:numFmt w:val="decimal"/>
      <w:lvlText w:val="%1.%2.%3.%4"/>
      <w:lvlJc w:val="left"/>
      <w:pPr>
        <w:ind w:left="2520" w:firstLine="2160"/>
      </w:pPr>
    </w:lvl>
    <w:lvl w:ilvl="4">
      <w:start w:val="1"/>
      <w:numFmt w:val="decimal"/>
      <w:lvlText w:val="%1.%2.%3.%4.%5"/>
      <w:lvlJc w:val="left"/>
      <w:pPr>
        <w:ind w:left="2880" w:firstLine="2520"/>
      </w:pPr>
    </w:lvl>
    <w:lvl w:ilvl="5">
      <w:start w:val="1"/>
      <w:numFmt w:val="decimal"/>
      <w:lvlText w:val="%1.%2.%3.%4.%5.%6"/>
      <w:lvlJc w:val="left"/>
      <w:pPr>
        <w:ind w:left="3240" w:firstLine="2880"/>
      </w:pPr>
    </w:lvl>
    <w:lvl w:ilvl="6">
      <w:start w:val="1"/>
      <w:numFmt w:val="decimal"/>
      <w:lvlText w:val="%1.%2.%3.%4.%5..%6."/>
      <w:lvlJc w:val="left"/>
      <w:pPr>
        <w:ind w:left="3600" w:firstLine="3240"/>
      </w:pPr>
    </w:lvl>
    <w:lvl w:ilvl="7">
      <w:start w:val="1"/>
      <w:numFmt w:val="decimal"/>
      <w:lvlText w:val="%7%8"/>
      <w:lvlJc w:val="left"/>
      <w:pPr>
        <w:ind w:left="3960" w:firstLine="3600"/>
      </w:pPr>
    </w:lvl>
    <w:lvl w:ilvl="8">
      <w:start w:val="1"/>
      <w:numFmt w:val="decimal"/>
      <w:lvlText w:val="%8%9"/>
      <w:lvlJc w:val="left"/>
      <w:pPr>
        <w:ind w:left="4320" w:firstLine="3960"/>
      </w:pPr>
    </w:lvl>
  </w:abstractNum>
  <w:num w:numId="1">
    <w:abstractNumId w:val="26"/>
  </w:num>
  <w:num w:numId="2">
    <w:abstractNumId w:val="4"/>
  </w:num>
  <w:num w:numId="3">
    <w:abstractNumId w:val="15"/>
  </w:num>
  <w:num w:numId="4">
    <w:abstractNumId w:val="10"/>
  </w:num>
  <w:num w:numId="5">
    <w:abstractNumId w:val="9"/>
  </w:num>
  <w:num w:numId="6">
    <w:abstractNumId w:val="0"/>
  </w:num>
  <w:num w:numId="7">
    <w:abstractNumId w:val="20"/>
  </w:num>
  <w:num w:numId="8">
    <w:abstractNumId w:val="41"/>
  </w:num>
  <w:num w:numId="9">
    <w:abstractNumId w:val="23"/>
  </w:num>
  <w:num w:numId="10">
    <w:abstractNumId w:val="8"/>
  </w:num>
  <w:num w:numId="11">
    <w:abstractNumId w:val="25"/>
  </w:num>
  <w:num w:numId="12">
    <w:abstractNumId w:val="18"/>
  </w:num>
  <w:num w:numId="13">
    <w:abstractNumId w:val="1"/>
  </w:num>
  <w:num w:numId="14">
    <w:abstractNumId w:val="17"/>
  </w:num>
  <w:num w:numId="15">
    <w:abstractNumId w:val="11"/>
  </w:num>
  <w:num w:numId="16">
    <w:abstractNumId w:val="24"/>
  </w:num>
  <w:num w:numId="17">
    <w:abstractNumId w:val="2"/>
  </w:num>
  <w:num w:numId="18">
    <w:abstractNumId w:val="28"/>
  </w:num>
  <w:num w:numId="19">
    <w:abstractNumId w:val="19"/>
  </w:num>
  <w:num w:numId="20">
    <w:abstractNumId w:val="39"/>
  </w:num>
  <w:num w:numId="21">
    <w:abstractNumId w:val="42"/>
  </w:num>
  <w:num w:numId="22">
    <w:abstractNumId w:val="16"/>
  </w:num>
  <w:num w:numId="23">
    <w:abstractNumId w:val="6"/>
  </w:num>
  <w:num w:numId="24">
    <w:abstractNumId w:val="30"/>
  </w:num>
  <w:num w:numId="25">
    <w:abstractNumId w:val="38"/>
  </w:num>
  <w:num w:numId="26">
    <w:abstractNumId w:val="32"/>
  </w:num>
  <w:num w:numId="27">
    <w:abstractNumId w:val="37"/>
  </w:num>
  <w:num w:numId="28">
    <w:abstractNumId w:val="33"/>
  </w:num>
  <w:num w:numId="29">
    <w:abstractNumId w:val="27"/>
  </w:num>
  <w:num w:numId="30">
    <w:abstractNumId w:val="40"/>
  </w:num>
  <w:num w:numId="31">
    <w:abstractNumId w:val="34"/>
  </w:num>
  <w:num w:numId="32">
    <w:abstractNumId w:val="35"/>
  </w:num>
  <w:num w:numId="33">
    <w:abstractNumId w:val="21"/>
  </w:num>
  <w:num w:numId="34">
    <w:abstractNumId w:val="13"/>
  </w:num>
  <w:num w:numId="35">
    <w:abstractNumId w:val="29"/>
  </w:num>
  <w:num w:numId="36">
    <w:abstractNumId w:val="31"/>
  </w:num>
  <w:num w:numId="37">
    <w:abstractNumId w:val="12"/>
  </w:num>
  <w:num w:numId="38">
    <w:abstractNumId w:val="7"/>
  </w:num>
  <w:num w:numId="39">
    <w:abstractNumId w:val="36"/>
  </w:num>
  <w:num w:numId="40">
    <w:abstractNumId w:val="14"/>
  </w:num>
  <w:num w:numId="41">
    <w:abstractNumId w:val="5"/>
  </w:num>
  <w:num w:numId="42">
    <w:abstractNumId w:val="22"/>
  </w:num>
  <w:num w:numId="43">
    <w:abstractNumId w:val="3"/>
  </w:num>
  <w:numIdMacAtCleanup w:val="11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Johannes Ulander">
    <w15:presenceInfo w15:providerId="AD" w15:userId="S-1-5-21-679126820-4213220271-1114351479-3348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displayBackgroundShape/>
  <w:activeWritingStyle w:appName="MSWord" w:lang="en-US" w:vendorID="64" w:dllVersion="0" w:nlCheck="1" w:checkStyle="1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10154"/>
    <w:rsid w:val="0000106D"/>
    <w:rsid w:val="000039EC"/>
    <w:rsid w:val="00003CC6"/>
    <w:rsid w:val="000040A9"/>
    <w:rsid w:val="00005B71"/>
    <w:rsid w:val="00011AB5"/>
    <w:rsid w:val="000167A7"/>
    <w:rsid w:val="00017AB2"/>
    <w:rsid w:val="000217EC"/>
    <w:rsid w:val="00021BA3"/>
    <w:rsid w:val="0003248D"/>
    <w:rsid w:val="00036777"/>
    <w:rsid w:val="00042320"/>
    <w:rsid w:val="00054F63"/>
    <w:rsid w:val="00056E44"/>
    <w:rsid w:val="00062B9B"/>
    <w:rsid w:val="000662F1"/>
    <w:rsid w:val="00067FD9"/>
    <w:rsid w:val="0007178E"/>
    <w:rsid w:val="00072136"/>
    <w:rsid w:val="00076E44"/>
    <w:rsid w:val="000777C0"/>
    <w:rsid w:val="00081421"/>
    <w:rsid w:val="00081ED5"/>
    <w:rsid w:val="00085A41"/>
    <w:rsid w:val="00086DC4"/>
    <w:rsid w:val="000940D0"/>
    <w:rsid w:val="000956E4"/>
    <w:rsid w:val="000A0205"/>
    <w:rsid w:val="000A736F"/>
    <w:rsid w:val="000A76D4"/>
    <w:rsid w:val="000B7ACA"/>
    <w:rsid w:val="000C1A17"/>
    <w:rsid w:val="000C249B"/>
    <w:rsid w:val="000C4F19"/>
    <w:rsid w:val="000D03C5"/>
    <w:rsid w:val="000D47AA"/>
    <w:rsid w:val="000D7219"/>
    <w:rsid w:val="000E0185"/>
    <w:rsid w:val="000E0DC9"/>
    <w:rsid w:val="000E1F61"/>
    <w:rsid w:val="000E1F62"/>
    <w:rsid w:val="000E75EA"/>
    <w:rsid w:val="000F1B08"/>
    <w:rsid w:val="000F1BCE"/>
    <w:rsid w:val="000F2078"/>
    <w:rsid w:val="000F46EB"/>
    <w:rsid w:val="001102D9"/>
    <w:rsid w:val="00112716"/>
    <w:rsid w:val="001138C5"/>
    <w:rsid w:val="00116CD9"/>
    <w:rsid w:val="00117252"/>
    <w:rsid w:val="00120314"/>
    <w:rsid w:val="001215A5"/>
    <w:rsid w:val="00121A26"/>
    <w:rsid w:val="00125D60"/>
    <w:rsid w:val="001271D7"/>
    <w:rsid w:val="001278EA"/>
    <w:rsid w:val="001342BF"/>
    <w:rsid w:val="00144251"/>
    <w:rsid w:val="00147A64"/>
    <w:rsid w:val="00147AA3"/>
    <w:rsid w:val="00155706"/>
    <w:rsid w:val="00156CEC"/>
    <w:rsid w:val="00160B8C"/>
    <w:rsid w:val="00161254"/>
    <w:rsid w:val="00170779"/>
    <w:rsid w:val="00170E60"/>
    <w:rsid w:val="00171E7C"/>
    <w:rsid w:val="0017798A"/>
    <w:rsid w:val="00180DE1"/>
    <w:rsid w:val="00180E77"/>
    <w:rsid w:val="00182C5F"/>
    <w:rsid w:val="00185443"/>
    <w:rsid w:val="0018633C"/>
    <w:rsid w:val="001907DB"/>
    <w:rsid w:val="00192E51"/>
    <w:rsid w:val="001951FB"/>
    <w:rsid w:val="001A0318"/>
    <w:rsid w:val="001A0CED"/>
    <w:rsid w:val="001A56E0"/>
    <w:rsid w:val="001B2857"/>
    <w:rsid w:val="001B402E"/>
    <w:rsid w:val="001B5EF6"/>
    <w:rsid w:val="001C3EEB"/>
    <w:rsid w:val="001D050A"/>
    <w:rsid w:val="001D1863"/>
    <w:rsid w:val="001D35FD"/>
    <w:rsid w:val="001D6AFB"/>
    <w:rsid w:val="001E0BBC"/>
    <w:rsid w:val="001E163D"/>
    <w:rsid w:val="001E5A33"/>
    <w:rsid w:val="001E6391"/>
    <w:rsid w:val="001E6522"/>
    <w:rsid w:val="001F7B58"/>
    <w:rsid w:val="00200437"/>
    <w:rsid w:val="002007D7"/>
    <w:rsid w:val="002117CA"/>
    <w:rsid w:val="00212FF6"/>
    <w:rsid w:val="0021799A"/>
    <w:rsid w:val="00217A0C"/>
    <w:rsid w:val="0023009D"/>
    <w:rsid w:val="002305B0"/>
    <w:rsid w:val="00235A24"/>
    <w:rsid w:val="002368B5"/>
    <w:rsid w:val="002379C9"/>
    <w:rsid w:val="00240BCD"/>
    <w:rsid w:val="00246FC0"/>
    <w:rsid w:val="0025347F"/>
    <w:rsid w:val="002547C9"/>
    <w:rsid w:val="00255F13"/>
    <w:rsid w:val="0027191C"/>
    <w:rsid w:val="0027309D"/>
    <w:rsid w:val="0027391E"/>
    <w:rsid w:val="00277453"/>
    <w:rsid w:val="00283E27"/>
    <w:rsid w:val="00286171"/>
    <w:rsid w:val="0029035A"/>
    <w:rsid w:val="00290A40"/>
    <w:rsid w:val="002948FC"/>
    <w:rsid w:val="002963E4"/>
    <w:rsid w:val="0029658C"/>
    <w:rsid w:val="002A08C5"/>
    <w:rsid w:val="002A57E4"/>
    <w:rsid w:val="002C184F"/>
    <w:rsid w:val="002C3CFE"/>
    <w:rsid w:val="002C54F1"/>
    <w:rsid w:val="002D22D6"/>
    <w:rsid w:val="002D3BBA"/>
    <w:rsid w:val="002D4CFB"/>
    <w:rsid w:val="002D6214"/>
    <w:rsid w:val="002D6A7C"/>
    <w:rsid w:val="002E0D35"/>
    <w:rsid w:val="002F272C"/>
    <w:rsid w:val="002F4861"/>
    <w:rsid w:val="002F6AC7"/>
    <w:rsid w:val="003016FD"/>
    <w:rsid w:val="0030260E"/>
    <w:rsid w:val="00302925"/>
    <w:rsid w:val="00305B5A"/>
    <w:rsid w:val="0030611E"/>
    <w:rsid w:val="003106E4"/>
    <w:rsid w:val="00311202"/>
    <w:rsid w:val="00313C2E"/>
    <w:rsid w:val="00313F57"/>
    <w:rsid w:val="003268BE"/>
    <w:rsid w:val="00326CC8"/>
    <w:rsid w:val="00341CF5"/>
    <w:rsid w:val="003468DE"/>
    <w:rsid w:val="0035314D"/>
    <w:rsid w:val="00355038"/>
    <w:rsid w:val="00355B14"/>
    <w:rsid w:val="0036536F"/>
    <w:rsid w:val="00366EC3"/>
    <w:rsid w:val="00373DEF"/>
    <w:rsid w:val="00376C79"/>
    <w:rsid w:val="003825B7"/>
    <w:rsid w:val="003842E6"/>
    <w:rsid w:val="00387E9B"/>
    <w:rsid w:val="00390629"/>
    <w:rsid w:val="00390BBD"/>
    <w:rsid w:val="00392239"/>
    <w:rsid w:val="00392D9C"/>
    <w:rsid w:val="00395EFA"/>
    <w:rsid w:val="00396B64"/>
    <w:rsid w:val="003A3CBC"/>
    <w:rsid w:val="003A678F"/>
    <w:rsid w:val="003A68C2"/>
    <w:rsid w:val="003B50CC"/>
    <w:rsid w:val="003C05E0"/>
    <w:rsid w:val="003C0E0A"/>
    <w:rsid w:val="003C432E"/>
    <w:rsid w:val="003C5E80"/>
    <w:rsid w:val="003C6724"/>
    <w:rsid w:val="003C6ECA"/>
    <w:rsid w:val="003D0FB9"/>
    <w:rsid w:val="003D1F29"/>
    <w:rsid w:val="003D3182"/>
    <w:rsid w:val="003E08DC"/>
    <w:rsid w:val="003E17F1"/>
    <w:rsid w:val="003E2599"/>
    <w:rsid w:val="003E3215"/>
    <w:rsid w:val="003E41C2"/>
    <w:rsid w:val="003E6DFE"/>
    <w:rsid w:val="003F36B1"/>
    <w:rsid w:val="003F42E4"/>
    <w:rsid w:val="003F56E2"/>
    <w:rsid w:val="0040569E"/>
    <w:rsid w:val="00405A23"/>
    <w:rsid w:val="004164D9"/>
    <w:rsid w:val="00420447"/>
    <w:rsid w:val="00420A49"/>
    <w:rsid w:val="00421561"/>
    <w:rsid w:val="00424034"/>
    <w:rsid w:val="004259D2"/>
    <w:rsid w:val="00426615"/>
    <w:rsid w:val="00426749"/>
    <w:rsid w:val="00427E5A"/>
    <w:rsid w:val="00430CCB"/>
    <w:rsid w:val="00433B4E"/>
    <w:rsid w:val="004366A7"/>
    <w:rsid w:val="004368B1"/>
    <w:rsid w:val="0044247D"/>
    <w:rsid w:val="0044419E"/>
    <w:rsid w:val="00445137"/>
    <w:rsid w:val="004466D8"/>
    <w:rsid w:val="004509AB"/>
    <w:rsid w:val="004511CA"/>
    <w:rsid w:val="004625CC"/>
    <w:rsid w:val="00463BCD"/>
    <w:rsid w:val="0046404E"/>
    <w:rsid w:val="0046419F"/>
    <w:rsid w:val="0046748D"/>
    <w:rsid w:val="0046786D"/>
    <w:rsid w:val="0047410F"/>
    <w:rsid w:val="0047548F"/>
    <w:rsid w:val="004771A7"/>
    <w:rsid w:val="00481971"/>
    <w:rsid w:val="00481E6D"/>
    <w:rsid w:val="0048260E"/>
    <w:rsid w:val="00490288"/>
    <w:rsid w:val="00490DF0"/>
    <w:rsid w:val="0049274D"/>
    <w:rsid w:val="004A01C8"/>
    <w:rsid w:val="004A578A"/>
    <w:rsid w:val="004A68B2"/>
    <w:rsid w:val="004A714B"/>
    <w:rsid w:val="004B00F2"/>
    <w:rsid w:val="004B6894"/>
    <w:rsid w:val="004C006B"/>
    <w:rsid w:val="004C231D"/>
    <w:rsid w:val="004D49A3"/>
    <w:rsid w:val="004E051D"/>
    <w:rsid w:val="004E65F5"/>
    <w:rsid w:val="004E75B4"/>
    <w:rsid w:val="004F05A4"/>
    <w:rsid w:val="004F5B52"/>
    <w:rsid w:val="004F68D9"/>
    <w:rsid w:val="00501CD2"/>
    <w:rsid w:val="00507578"/>
    <w:rsid w:val="0051092C"/>
    <w:rsid w:val="0051369A"/>
    <w:rsid w:val="0051391C"/>
    <w:rsid w:val="0051592E"/>
    <w:rsid w:val="005175DA"/>
    <w:rsid w:val="00522298"/>
    <w:rsid w:val="00527666"/>
    <w:rsid w:val="00530C04"/>
    <w:rsid w:val="00535330"/>
    <w:rsid w:val="00540364"/>
    <w:rsid w:val="0054042F"/>
    <w:rsid w:val="005405D2"/>
    <w:rsid w:val="00542022"/>
    <w:rsid w:val="00544512"/>
    <w:rsid w:val="00550418"/>
    <w:rsid w:val="005572AA"/>
    <w:rsid w:val="005618D1"/>
    <w:rsid w:val="005657E1"/>
    <w:rsid w:val="00567FBD"/>
    <w:rsid w:val="005713DC"/>
    <w:rsid w:val="00571CBA"/>
    <w:rsid w:val="00571F03"/>
    <w:rsid w:val="005728E6"/>
    <w:rsid w:val="00574422"/>
    <w:rsid w:val="005752A6"/>
    <w:rsid w:val="00583015"/>
    <w:rsid w:val="00591FF6"/>
    <w:rsid w:val="005A0190"/>
    <w:rsid w:val="005A0DD9"/>
    <w:rsid w:val="005A10B6"/>
    <w:rsid w:val="005A1B05"/>
    <w:rsid w:val="005A39EF"/>
    <w:rsid w:val="005A67A5"/>
    <w:rsid w:val="005B0BD5"/>
    <w:rsid w:val="005B0EC4"/>
    <w:rsid w:val="005B482A"/>
    <w:rsid w:val="005C0DE2"/>
    <w:rsid w:val="005C3A54"/>
    <w:rsid w:val="005C756F"/>
    <w:rsid w:val="005C77BA"/>
    <w:rsid w:val="005C7839"/>
    <w:rsid w:val="005D1A49"/>
    <w:rsid w:val="005E2404"/>
    <w:rsid w:val="005E513B"/>
    <w:rsid w:val="005E5E53"/>
    <w:rsid w:val="005F0399"/>
    <w:rsid w:val="005F0E23"/>
    <w:rsid w:val="005F26DA"/>
    <w:rsid w:val="005F296E"/>
    <w:rsid w:val="005F6C2E"/>
    <w:rsid w:val="005F7148"/>
    <w:rsid w:val="006001E0"/>
    <w:rsid w:val="0060104F"/>
    <w:rsid w:val="00601308"/>
    <w:rsid w:val="0060193F"/>
    <w:rsid w:val="00603FCA"/>
    <w:rsid w:val="00610774"/>
    <w:rsid w:val="00611332"/>
    <w:rsid w:val="0061160E"/>
    <w:rsid w:val="00615279"/>
    <w:rsid w:val="00621D51"/>
    <w:rsid w:val="00624640"/>
    <w:rsid w:val="00626D38"/>
    <w:rsid w:val="0063057F"/>
    <w:rsid w:val="00633C3C"/>
    <w:rsid w:val="00641116"/>
    <w:rsid w:val="00642DC9"/>
    <w:rsid w:val="006454E6"/>
    <w:rsid w:val="00653714"/>
    <w:rsid w:val="00655B71"/>
    <w:rsid w:val="006617F4"/>
    <w:rsid w:val="00661DED"/>
    <w:rsid w:val="0066503F"/>
    <w:rsid w:val="00665DAA"/>
    <w:rsid w:val="006701D8"/>
    <w:rsid w:val="0067065A"/>
    <w:rsid w:val="006712C9"/>
    <w:rsid w:val="00671B08"/>
    <w:rsid w:val="006747A5"/>
    <w:rsid w:val="00674A6B"/>
    <w:rsid w:val="00680113"/>
    <w:rsid w:val="00684FC3"/>
    <w:rsid w:val="0068744A"/>
    <w:rsid w:val="00690047"/>
    <w:rsid w:val="00696491"/>
    <w:rsid w:val="006A31D1"/>
    <w:rsid w:val="006A5EEC"/>
    <w:rsid w:val="006A77E5"/>
    <w:rsid w:val="006B1F0E"/>
    <w:rsid w:val="006B3070"/>
    <w:rsid w:val="006B42CC"/>
    <w:rsid w:val="006B58A5"/>
    <w:rsid w:val="006B5D10"/>
    <w:rsid w:val="006B7D08"/>
    <w:rsid w:val="006C17A7"/>
    <w:rsid w:val="006C32CE"/>
    <w:rsid w:val="006C348B"/>
    <w:rsid w:val="006C4C78"/>
    <w:rsid w:val="006C6459"/>
    <w:rsid w:val="006C6A4E"/>
    <w:rsid w:val="006C7E00"/>
    <w:rsid w:val="006D0CB9"/>
    <w:rsid w:val="006D4914"/>
    <w:rsid w:val="006D51B4"/>
    <w:rsid w:val="006D5E03"/>
    <w:rsid w:val="006D6C24"/>
    <w:rsid w:val="006E0302"/>
    <w:rsid w:val="006E07F9"/>
    <w:rsid w:val="006E1EC9"/>
    <w:rsid w:val="006E2069"/>
    <w:rsid w:val="006E2272"/>
    <w:rsid w:val="006E33B6"/>
    <w:rsid w:val="006E3499"/>
    <w:rsid w:val="006E4B6F"/>
    <w:rsid w:val="006E4FBA"/>
    <w:rsid w:val="006E64D5"/>
    <w:rsid w:val="006E73CF"/>
    <w:rsid w:val="006E74B8"/>
    <w:rsid w:val="006E7DEE"/>
    <w:rsid w:val="006F5376"/>
    <w:rsid w:val="006F6F0F"/>
    <w:rsid w:val="00700FC5"/>
    <w:rsid w:val="00701149"/>
    <w:rsid w:val="0070474B"/>
    <w:rsid w:val="0070567D"/>
    <w:rsid w:val="00706275"/>
    <w:rsid w:val="0070733B"/>
    <w:rsid w:val="007104C5"/>
    <w:rsid w:val="007152E0"/>
    <w:rsid w:val="007208CC"/>
    <w:rsid w:val="00723CC1"/>
    <w:rsid w:val="00731EA0"/>
    <w:rsid w:val="00734CCA"/>
    <w:rsid w:val="007372BB"/>
    <w:rsid w:val="00742071"/>
    <w:rsid w:val="00743439"/>
    <w:rsid w:val="00747838"/>
    <w:rsid w:val="00747908"/>
    <w:rsid w:val="007518FB"/>
    <w:rsid w:val="00753F0A"/>
    <w:rsid w:val="00756C04"/>
    <w:rsid w:val="00761FE6"/>
    <w:rsid w:val="00764282"/>
    <w:rsid w:val="00766A5A"/>
    <w:rsid w:val="00773A2C"/>
    <w:rsid w:val="00774537"/>
    <w:rsid w:val="00775E25"/>
    <w:rsid w:val="00775EF2"/>
    <w:rsid w:val="007760D9"/>
    <w:rsid w:val="00781448"/>
    <w:rsid w:val="00783F61"/>
    <w:rsid w:val="007847FC"/>
    <w:rsid w:val="00784B21"/>
    <w:rsid w:val="00792BD0"/>
    <w:rsid w:val="00793C2F"/>
    <w:rsid w:val="00794B08"/>
    <w:rsid w:val="0079532D"/>
    <w:rsid w:val="00796D7B"/>
    <w:rsid w:val="00797D38"/>
    <w:rsid w:val="007A1DC4"/>
    <w:rsid w:val="007A3F7A"/>
    <w:rsid w:val="007A520E"/>
    <w:rsid w:val="007B1F81"/>
    <w:rsid w:val="007B3074"/>
    <w:rsid w:val="007B355B"/>
    <w:rsid w:val="007B3745"/>
    <w:rsid w:val="007B44BC"/>
    <w:rsid w:val="007B62D3"/>
    <w:rsid w:val="007B6513"/>
    <w:rsid w:val="007C698A"/>
    <w:rsid w:val="007C6CC4"/>
    <w:rsid w:val="007D10AB"/>
    <w:rsid w:val="007D6C66"/>
    <w:rsid w:val="007D7446"/>
    <w:rsid w:val="007E13A5"/>
    <w:rsid w:val="007E4D41"/>
    <w:rsid w:val="007E5668"/>
    <w:rsid w:val="007E5F1B"/>
    <w:rsid w:val="007F0D7D"/>
    <w:rsid w:val="007F55B4"/>
    <w:rsid w:val="007F70E3"/>
    <w:rsid w:val="007F781F"/>
    <w:rsid w:val="00802CEB"/>
    <w:rsid w:val="00804208"/>
    <w:rsid w:val="008065C5"/>
    <w:rsid w:val="00806B2D"/>
    <w:rsid w:val="0081116D"/>
    <w:rsid w:val="008120C9"/>
    <w:rsid w:val="008169B1"/>
    <w:rsid w:val="00816A6E"/>
    <w:rsid w:val="008212CB"/>
    <w:rsid w:val="00821724"/>
    <w:rsid w:val="008239DD"/>
    <w:rsid w:val="00824D0D"/>
    <w:rsid w:val="00826B92"/>
    <w:rsid w:val="008337BB"/>
    <w:rsid w:val="008343C6"/>
    <w:rsid w:val="00836549"/>
    <w:rsid w:val="00837BC3"/>
    <w:rsid w:val="00840D09"/>
    <w:rsid w:val="00842C2C"/>
    <w:rsid w:val="008449B9"/>
    <w:rsid w:val="00844FF8"/>
    <w:rsid w:val="00851C90"/>
    <w:rsid w:val="0085416F"/>
    <w:rsid w:val="00854B44"/>
    <w:rsid w:val="008552EF"/>
    <w:rsid w:val="00863B1F"/>
    <w:rsid w:val="00870623"/>
    <w:rsid w:val="00873556"/>
    <w:rsid w:val="0087757D"/>
    <w:rsid w:val="0089141A"/>
    <w:rsid w:val="00894B6E"/>
    <w:rsid w:val="00894C97"/>
    <w:rsid w:val="008A1D1E"/>
    <w:rsid w:val="008A214B"/>
    <w:rsid w:val="008A2293"/>
    <w:rsid w:val="008A47D2"/>
    <w:rsid w:val="008A5B16"/>
    <w:rsid w:val="008B3D26"/>
    <w:rsid w:val="008B79E6"/>
    <w:rsid w:val="008C0E6F"/>
    <w:rsid w:val="008C1C1B"/>
    <w:rsid w:val="008C28EC"/>
    <w:rsid w:val="008C3E52"/>
    <w:rsid w:val="008C67FF"/>
    <w:rsid w:val="008D1507"/>
    <w:rsid w:val="008D1783"/>
    <w:rsid w:val="008D332C"/>
    <w:rsid w:val="008D7ADA"/>
    <w:rsid w:val="008E01C1"/>
    <w:rsid w:val="008E02F3"/>
    <w:rsid w:val="008E7C05"/>
    <w:rsid w:val="008F27E1"/>
    <w:rsid w:val="008F4104"/>
    <w:rsid w:val="008F44E7"/>
    <w:rsid w:val="008F5B4D"/>
    <w:rsid w:val="008F7CCA"/>
    <w:rsid w:val="009003A6"/>
    <w:rsid w:val="009028C0"/>
    <w:rsid w:val="00907B32"/>
    <w:rsid w:val="00910154"/>
    <w:rsid w:val="00912956"/>
    <w:rsid w:val="00917178"/>
    <w:rsid w:val="00921828"/>
    <w:rsid w:val="00922D69"/>
    <w:rsid w:val="009304BE"/>
    <w:rsid w:val="00931271"/>
    <w:rsid w:val="00933904"/>
    <w:rsid w:val="0093427A"/>
    <w:rsid w:val="009421D0"/>
    <w:rsid w:val="0095092B"/>
    <w:rsid w:val="00950F84"/>
    <w:rsid w:val="00952F78"/>
    <w:rsid w:val="009538AE"/>
    <w:rsid w:val="00955458"/>
    <w:rsid w:val="00955A39"/>
    <w:rsid w:val="00955B93"/>
    <w:rsid w:val="00960576"/>
    <w:rsid w:val="009610A5"/>
    <w:rsid w:val="00962AFB"/>
    <w:rsid w:val="009630D8"/>
    <w:rsid w:val="00971962"/>
    <w:rsid w:val="00972741"/>
    <w:rsid w:val="00974CFF"/>
    <w:rsid w:val="00975362"/>
    <w:rsid w:val="009772CF"/>
    <w:rsid w:val="009804FA"/>
    <w:rsid w:val="00981871"/>
    <w:rsid w:val="009830C9"/>
    <w:rsid w:val="00983D94"/>
    <w:rsid w:val="00985559"/>
    <w:rsid w:val="00990E7C"/>
    <w:rsid w:val="0099233B"/>
    <w:rsid w:val="009A2EDB"/>
    <w:rsid w:val="009A708A"/>
    <w:rsid w:val="009B1641"/>
    <w:rsid w:val="009B19C4"/>
    <w:rsid w:val="009B6915"/>
    <w:rsid w:val="009C2010"/>
    <w:rsid w:val="009C5B8F"/>
    <w:rsid w:val="009D0B15"/>
    <w:rsid w:val="009D62D8"/>
    <w:rsid w:val="009D772E"/>
    <w:rsid w:val="009D7D4D"/>
    <w:rsid w:val="009E485D"/>
    <w:rsid w:val="009E5978"/>
    <w:rsid w:val="009F1B86"/>
    <w:rsid w:val="00A02676"/>
    <w:rsid w:val="00A03119"/>
    <w:rsid w:val="00A042AE"/>
    <w:rsid w:val="00A05E15"/>
    <w:rsid w:val="00A1323E"/>
    <w:rsid w:val="00A300BE"/>
    <w:rsid w:val="00A319F8"/>
    <w:rsid w:val="00A3303B"/>
    <w:rsid w:val="00A40837"/>
    <w:rsid w:val="00A44A1F"/>
    <w:rsid w:val="00A46821"/>
    <w:rsid w:val="00A50F0E"/>
    <w:rsid w:val="00A54D47"/>
    <w:rsid w:val="00A60CDC"/>
    <w:rsid w:val="00A61C56"/>
    <w:rsid w:val="00A625B6"/>
    <w:rsid w:val="00A62916"/>
    <w:rsid w:val="00A6719A"/>
    <w:rsid w:val="00A70382"/>
    <w:rsid w:val="00A7149D"/>
    <w:rsid w:val="00A747AF"/>
    <w:rsid w:val="00A770E8"/>
    <w:rsid w:val="00A80B97"/>
    <w:rsid w:val="00A83B29"/>
    <w:rsid w:val="00A861F4"/>
    <w:rsid w:val="00A87BAE"/>
    <w:rsid w:val="00A94B52"/>
    <w:rsid w:val="00A9583E"/>
    <w:rsid w:val="00AA2FC3"/>
    <w:rsid w:val="00AA4C1C"/>
    <w:rsid w:val="00AA5488"/>
    <w:rsid w:val="00AA7312"/>
    <w:rsid w:val="00AA7BAE"/>
    <w:rsid w:val="00AB07E8"/>
    <w:rsid w:val="00AB25DD"/>
    <w:rsid w:val="00AB379C"/>
    <w:rsid w:val="00AB4470"/>
    <w:rsid w:val="00AB6F40"/>
    <w:rsid w:val="00AB78E2"/>
    <w:rsid w:val="00AC07E3"/>
    <w:rsid w:val="00AC1092"/>
    <w:rsid w:val="00AC7F33"/>
    <w:rsid w:val="00AD1CAD"/>
    <w:rsid w:val="00AD33E4"/>
    <w:rsid w:val="00AD362D"/>
    <w:rsid w:val="00AD503E"/>
    <w:rsid w:val="00AE1E5C"/>
    <w:rsid w:val="00AE23B2"/>
    <w:rsid w:val="00AE6A10"/>
    <w:rsid w:val="00AE6B8E"/>
    <w:rsid w:val="00AE77CC"/>
    <w:rsid w:val="00AF5A79"/>
    <w:rsid w:val="00B0246F"/>
    <w:rsid w:val="00B0656C"/>
    <w:rsid w:val="00B07A5C"/>
    <w:rsid w:val="00B14AE8"/>
    <w:rsid w:val="00B14F63"/>
    <w:rsid w:val="00B16743"/>
    <w:rsid w:val="00B30C9B"/>
    <w:rsid w:val="00B321CC"/>
    <w:rsid w:val="00B33B73"/>
    <w:rsid w:val="00B3578E"/>
    <w:rsid w:val="00B42EF4"/>
    <w:rsid w:val="00B4352D"/>
    <w:rsid w:val="00B4540A"/>
    <w:rsid w:val="00B454FD"/>
    <w:rsid w:val="00B47B9B"/>
    <w:rsid w:val="00B55F2B"/>
    <w:rsid w:val="00B60C7B"/>
    <w:rsid w:val="00B64CE4"/>
    <w:rsid w:val="00B67A6E"/>
    <w:rsid w:val="00B728D3"/>
    <w:rsid w:val="00B76F90"/>
    <w:rsid w:val="00B8206D"/>
    <w:rsid w:val="00B82EFC"/>
    <w:rsid w:val="00B841B2"/>
    <w:rsid w:val="00B84656"/>
    <w:rsid w:val="00B8509D"/>
    <w:rsid w:val="00B85901"/>
    <w:rsid w:val="00B86C8A"/>
    <w:rsid w:val="00B9098A"/>
    <w:rsid w:val="00B92BB2"/>
    <w:rsid w:val="00B92BE3"/>
    <w:rsid w:val="00B97A03"/>
    <w:rsid w:val="00BA00AB"/>
    <w:rsid w:val="00BA6DF1"/>
    <w:rsid w:val="00BB10D0"/>
    <w:rsid w:val="00BB2224"/>
    <w:rsid w:val="00BB6DCA"/>
    <w:rsid w:val="00BC14F6"/>
    <w:rsid w:val="00BC3535"/>
    <w:rsid w:val="00BC4EEA"/>
    <w:rsid w:val="00BC513A"/>
    <w:rsid w:val="00BC66A0"/>
    <w:rsid w:val="00BD0C9A"/>
    <w:rsid w:val="00BD5D8A"/>
    <w:rsid w:val="00BE427F"/>
    <w:rsid w:val="00BF0102"/>
    <w:rsid w:val="00BF172A"/>
    <w:rsid w:val="00BF3843"/>
    <w:rsid w:val="00BF6478"/>
    <w:rsid w:val="00BF670D"/>
    <w:rsid w:val="00BF7181"/>
    <w:rsid w:val="00BF76EB"/>
    <w:rsid w:val="00C03EB4"/>
    <w:rsid w:val="00C16960"/>
    <w:rsid w:val="00C226D5"/>
    <w:rsid w:val="00C23D85"/>
    <w:rsid w:val="00C24D39"/>
    <w:rsid w:val="00C30F9C"/>
    <w:rsid w:val="00C317B9"/>
    <w:rsid w:val="00C339EA"/>
    <w:rsid w:val="00C345B2"/>
    <w:rsid w:val="00C41C06"/>
    <w:rsid w:val="00C45A6A"/>
    <w:rsid w:val="00C46F16"/>
    <w:rsid w:val="00C509EB"/>
    <w:rsid w:val="00C57C51"/>
    <w:rsid w:val="00C67E94"/>
    <w:rsid w:val="00C72D0A"/>
    <w:rsid w:val="00C747D5"/>
    <w:rsid w:val="00C75741"/>
    <w:rsid w:val="00C76257"/>
    <w:rsid w:val="00C76435"/>
    <w:rsid w:val="00C77131"/>
    <w:rsid w:val="00C777D2"/>
    <w:rsid w:val="00C77BE3"/>
    <w:rsid w:val="00C85D8B"/>
    <w:rsid w:val="00C86E78"/>
    <w:rsid w:val="00C87C6F"/>
    <w:rsid w:val="00C92A06"/>
    <w:rsid w:val="00C95AA6"/>
    <w:rsid w:val="00C96323"/>
    <w:rsid w:val="00C9672B"/>
    <w:rsid w:val="00C97254"/>
    <w:rsid w:val="00CA027A"/>
    <w:rsid w:val="00CA1DE0"/>
    <w:rsid w:val="00CA7E94"/>
    <w:rsid w:val="00CB2DA9"/>
    <w:rsid w:val="00CB43FB"/>
    <w:rsid w:val="00CB4C5C"/>
    <w:rsid w:val="00CC1718"/>
    <w:rsid w:val="00CC2D88"/>
    <w:rsid w:val="00CC5394"/>
    <w:rsid w:val="00CD0F4D"/>
    <w:rsid w:val="00CD28BD"/>
    <w:rsid w:val="00CD4C59"/>
    <w:rsid w:val="00CD5919"/>
    <w:rsid w:val="00CD6147"/>
    <w:rsid w:val="00CE1766"/>
    <w:rsid w:val="00CE1CA6"/>
    <w:rsid w:val="00CE2F78"/>
    <w:rsid w:val="00CE51BA"/>
    <w:rsid w:val="00CE5CA6"/>
    <w:rsid w:val="00CE6BAA"/>
    <w:rsid w:val="00CF1FB6"/>
    <w:rsid w:val="00CF3127"/>
    <w:rsid w:val="00CF45A5"/>
    <w:rsid w:val="00D00345"/>
    <w:rsid w:val="00D00BFB"/>
    <w:rsid w:val="00D01485"/>
    <w:rsid w:val="00D060D4"/>
    <w:rsid w:val="00D12BF0"/>
    <w:rsid w:val="00D17924"/>
    <w:rsid w:val="00D2056B"/>
    <w:rsid w:val="00D2134F"/>
    <w:rsid w:val="00D2140D"/>
    <w:rsid w:val="00D24D90"/>
    <w:rsid w:val="00D337F0"/>
    <w:rsid w:val="00D36431"/>
    <w:rsid w:val="00D444DF"/>
    <w:rsid w:val="00D47078"/>
    <w:rsid w:val="00D5048A"/>
    <w:rsid w:val="00D51371"/>
    <w:rsid w:val="00D51BBE"/>
    <w:rsid w:val="00D52AC8"/>
    <w:rsid w:val="00D53258"/>
    <w:rsid w:val="00D5494A"/>
    <w:rsid w:val="00D63D3E"/>
    <w:rsid w:val="00D63EA5"/>
    <w:rsid w:val="00D654B5"/>
    <w:rsid w:val="00D666E1"/>
    <w:rsid w:val="00D67CE1"/>
    <w:rsid w:val="00D70DE3"/>
    <w:rsid w:val="00D715EE"/>
    <w:rsid w:val="00D720E0"/>
    <w:rsid w:val="00D72C72"/>
    <w:rsid w:val="00D75EC0"/>
    <w:rsid w:val="00D75FCC"/>
    <w:rsid w:val="00D766DB"/>
    <w:rsid w:val="00D80FD0"/>
    <w:rsid w:val="00D8149C"/>
    <w:rsid w:val="00D8212B"/>
    <w:rsid w:val="00D844C3"/>
    <w:rsid w:val="00D84FA2"/>
    <w:rsid w:val="00D87E1D"/>
    <w:rsid w:val="00D87FEB"/>
    <w:rsid w:val="00D90203"/>
    <w:rsid w:val="00D95AE5"/>
    <w:rsid w:val="00D97474"/>
    <w:rsid w:val="00DA0296"/>
    <w:rsid w:val="00DA2B3C"/>
    <w:rsid w:val="00DA5521"/>
    <w:rsid w:val="00DA57C0"/>
    <w:rsid w:val="00DA608A"/>
    <w:rsid w:val="00DB2233"/>
    <w:rsid w:val="00DB2651"/>
    <w:rsid w:val="00DB3FF6"/>
    <w:rsid w:val="00DB619E"/>
    <w:rsid w:val="00DB68BC"/>
    <w:rsid w:val="00DC07FE"/>
    <w:rsid w:val="00DC32CC"/>
    <w:rsid w:val="00DC4872"/>
    <w:rsid w:val="00DC51B5"/>
    <w:rsid w:val="00DC5ED0"/>
    <w:rsid w:val="00DC5F3F"/>
    <w:rsid w:val="00DD340D"/>
    <w:rsid w:val="00DD395B"/>
    <w:rsid w:val="00DD6DDD"/>
    <w:rsid w:val="00DE08F0"/>
    <w:rsid w:val="00DE0CF4"/>
    <w:rsid w:val="00DE14DD"/>
    <w:rsid w:val="00DE3CD0"/>
    <w:rsid w:val="00DE606B"/>
    <w:rsid w:val="00DE6306"/>
    <w:rsid w:val="00DE672E"/>
    <w:rsid w:val="00DE6747"/>
    <w:rsid w:val="00DE68C1"/>
    <w:rsid w:val="00DF1FB0"/>
    <w:rsid w:val="00DF31A6"/>
    <w:rsid w:val="00DF3C87"/>
    <w:rsid w:val="00DF422D"/>
    <w:rsid w:val="00DF42D5"/>
    <w:rsid w:val="00DF600E"/>
    <w:rsid w:val="00E005D3"/>
    <w:rsid w:val="00E04E90"/>
    <w:rsid w:val="00E123F0"/>
    <w:rsid w:val="00E221EB"/>
    <w:rsid w:val="00E23124"/>
    <w:rsid w:val="00E254EE"/>
    <w:rsid w:val="00E25DB2"/>
    <w:rsid w:val="00E27E50"/>
    <w:rsid w:val="00E315D5"/>
    <w:rsid w:val="00E31CA0"/>
    <w:rsid w:val="00E34957"/>
    <w:rsid w:val="00E34BBA"/>
    <w:rsid w:val="00E36B7D"/>
    <w:rsid w:val="00E373E8"/>
    <w:rsid w:val="00E37A92"/>
    <w:rsid w:val="00E4021F"/>
    <w:rsid w:val="00E41CF8"/>
    <w:rsid w:val="00E42FAF"/>
    <w:rsid w:val="00E4551E"/>
    <w:rsid w:val="00E4570C"/>
    <w:rsid w:val="00E50B1D"/>
    <w:rsid w:val="00E575CC"/>
    <w:rsid w:val="00E65724"/>
    <w:rsid w:val="00E66A93"/>
    <w:rsid w:val="00E66B44"/>
    <w:rsid w:val="00E66B9B"/>
    <w:rsid w:val="00E76EAA"/>
    <w:rsid w:val="00E81BE3"/>
    <w:rsid w:val="00E83DA4"/>
    <w:rsid w:val="00E87E68"/>
    <w:rsid w:val="00E91DFC"/>
    <w:rsid w:val="00E95CD5"/>
    <w:rsid w:val="00EA028C"/>
    <w:rsid w:val="00EA089C"/>
    <w:rsid w:val="00EA1374"/>
    <w:rsid w:val="00EA2FA1"/>
    <w:rsid w:val="00EA5001"/>
    <w:rsid w:val="00EA605E"/>
    <w:rsid w:val="00EB0FDC"/>
    <w:rsid w:val="00EB7B28"/>
    <w:rsid w:val="00EB7D49"/>
    <w:rsid w:val="00EC452E"/>
    <w:rsid w:val="00EC7DD3"/>
    <w:rsid w:val="00ED156F"/>
    <w:rsid w:val="00EE4D08"/>
    <w:rsid w:val="00EE5699"/>
    <w:rsid w:val="00EE5B73"/>
    <w:rsid w:val="00EE7358"/>
    <w:rsid w:val="00EF29C2"/>
    <w:rsid w:val="00EF3205"/>
    <w:rsid w:val="00EF3CD8"/>
    <w:rsid w:val="00EF4122"/>
    <w:rsid w:val="00EF65F1"/>
    <w:rsid w:val="00EF7281"/>
    <w:rsid w:val="00EF78CD"/>
    <w:rsid w:val="00F0102D"/>
    <w:rsid w:val="00F0278D"/>
    <w:rsid w:val="00F032DC"/>
    <w:rsid w:val="00F06F19"/>
    <w:rsid w:val="00F2279B"/>
    <w:rsid w:val="00F22F28"/>
    <w:rsid w:val="00F279DE"/>
    <w:rsid w:val="00F3100C"/>
    <w:rsid w:val="00F345FF"/>
    <w:rsid w:val="00F34FD8"/>
    <w:rsid w:val="00F364D1"/>
    <w:rsid w:val="00F431DF"/>
    <w:rsid w:val="00F4343C"/>
    <w:rsid w:val="00F457DA"/>
    <w:rsid w:val="00F50544"/>
    <w:rsid w:val="00F60426"/>
    <w:rsid w:val="00F632AF"/>
    <w:rsid w:val="00F645BA"/>
    <w:rsid w:val="00F65F35"/>
    <w:rsid w:val="00F669B5"/>
    <w:rsid w:val="00F71025"/>
    <w:rsid w:val="00F732EB"/>
    <w:rsid w:val="00F73643"/>
    <w:rsid w:val="00F767C1"/>
    <w:rsid w:val="00F77DC3"/>
    <w:rsid w:val="00F831D2"/>
    <w:rsid w:val="00F85504"/>
    <w:rsid w:val="00F85FB1"/>
    <w:rsid w:val="00F91AB2"/>
    <w:rsid w:val="00F94CE2"/>
    <w:rsid w:val="00FA0EF3"/>
    <w:rsid w:val="00FA5CF0"/>
    <w:rsid w:val="00FA7C15"/>
    <w:rsid w:val="00FB15FB"/>
    <w:rsid w:val="00FB23D2"/>
    <w:rsid w:val="00FB4BB0"/>
    <w:rsid w:val="00FB6135"/>
    <w:rsid w:val="00FC0226"/>
    <w:rsid w:val="00FC21AE"/>
    <w:rsid w:val="00FC3600"/>
    <w:rsid w:val="00FC538D"/>
    <w:rsid w:val="00FC5BC5"/>
    <w:rsid w:val="00FC7388"/>
    <w:rsid w:val="00FD0304"/>
    <w:rsid w:val="00FD2121"/>
    <w:rsid w:val="00FD2F7B"/>
    <w:rsid w:val="00FD517E"/>
    <w:rsid w:val="00FD54C6"/>
    <w:rsid w:val="00FE1A55"/>
    <w:rsid w:val="00FE29E1"/>
    <w:rsid w:val="00FE57FC"/>
    <w:rsid w:val="00FE5D97"/>
    <w:rsid w:val="00FE5F3E"/>
    <w:rsid w:val="00FE77C0"/>
    <w:rsid w:val="00FE7C10"/>
    <w:rsid w:val="00FF202D"/>
    <w:rsid w:val="00FF208E"/>
    <w:rsid w:val="00FF25EB"/>
    <w:rsid w:val="00FF2611"/>
    <w:rsid w:val="00FF6D70"/>
    <w:rsid w:val="00FF7E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E98D26"/>
  <w15:docId w15:val="{179D4C5B-4A79-4663-9290-FADFB1019A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0"/>
      <w:ind w:left="1440" w:hanging="360"/>
      <w:outlineLvl w:val="0"/>
    </w:pPr>
    <w:rPr>
      <w:rFonts w:ascii="Arial" w:eastAsia="Arial" w:hAnsi="Arial" w:cs="Arial"/>
      <w:b/>
      <w:sz w:val="28"/>
      <w:szCs w:val="28"/>
    </w:rPr>
  </w:style>
  <w:style w:type="paragraph" w:styleId="Heading2">
    <w:name w:val="heading 2"/>
    <w:basedOn w:val="Normal"/>
    <w:next w:val="Normal"/>
    <w:pPr>
      <w:keepNext/>
      <w:keepLines/>
      <w:spacing w:before="200" w:after="0"/>
      <w:ind w:left="1440" w:hanging="360"/>
      <w:outlineLvl w:val="1"/>
    </w:pPr>
    <w:rPr>
      <w:rFonts w:ascii="Arial" w:eastAsia="Arial" w:hAnsi="Arial" w:cs="Arial"/>
      <w:b/>
      <w:sz w:val="24"/>
      <w:szCs w:val="24"/>
    </w:rPr>
  </w:style>
  <w:style w:type="paragraph" w:styleId="Heading3">
    <w:name w:val="heading 3"/>
    <w:basedOn w:val="Normal"/>
    <w:next w:val="Normal"/>
    <w:pPr>
      <w:keepNext/>
      <w:keepLines/>
      <w:spacing w:before="200" w:after="0"/>
      <w:ind w:left="360" w:hanging="360"/>
      <w:outlineLvl w:val="2"/>
    </w:pPr>
    <w:rPr>
      <w:rFonts w:ascii="Arial" w:eastAsia="Arial" w:hAnsi="Arial" w:cs="Arial"/>
      <w:b/>
      <w:sz w:val="24"/>
      <w:szCs w:val="24"/>
    </w:rPr>
  </w:style>
  <w:style w:type="paragraph" w:styleId="Heading4">
    <w:name w:val="heading 4"/>
    <w:basedOn w:val="Normal"/>
    <w:next w:val="Normal"/>
    <w:pPr>
      <w:keepNext/>
      <w:keepLines/>
      <w:spacing w:before="200" w:after="0"/>
      <w:ind w:left="360" w:hanging="360"/>
      <w:outlineLvl w:val="3"/>
    </w:pPr>
    <w:rPr>
      <w:rFonts w:ascii="Arial" w:eastAsia="Arial" w:hAnsi="Arial" w:cs="Arial"/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00" w:after="0"/>
      <w:ind w:left="360" w:hanging="360"/>
      <w:outlineLvl w:val="4"/>
    </w:pPr>
    <w:rPr>
      <w:rFonts w:ascii="Cambria" w:eastAsia="Cambria" w:hAnsi="Cambria" w:cs="Cambria"/>
      <w:b/>
      <w:color w:val="243F61"/>
      <w:sz w:val="24"/>
      <w:szCs w:val="24"/>
    </w:rPr>
  </w:style>
  <w:style w:type="paragraph" w:styleId="Heading6">
    <w:name w:val="heading 6"/>
    <w:basedOn w:val="Normal"/>
    <w:next w:val="Normal"/>
    <w:pPr>
      <w:keepNext/>
      <w:keepLines/>
      <w:spacing w:before="200" w:after="0"/>
      <w:ind w:left="3240" w:hanging="360"/>
      <w:outlineLvl w:val="5"/>
    </w:pPr>
    <w:rPr>
      <w:rFonts w:ascii="Cambria" w:eastAsia="Cambria" w:hAnsi="Cambria" w:cs="Cambria"/>
      <w:i/>
      <w:color w:val="243F61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962AFB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18">
    <w:name w:val="1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7">
    <w:name w:val="17"/>
    <w:basedOn w:val="TableNormal"/>
    <w:tblPr>
      <w:tblStyleRowBandSize w:val="1"/>
      <w:tblStyleColBandSize w:val="1"/>
    </w:tblPr>
  </w:style>
  <w:style w:type="table" w:customStyle="1" w:styleId="16">
    <w:name w:val="1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5">
    <w:name w:val="15"/>
    <w:basedOn w:val="TableNormal"/>
    <w:tblPr>
      <w:tblStyleRowBandSize w:val="1"/>
      <w:tblStyleColBandSize w:val="1"/>
    </w:tblPr>
  </w:style>
  <w:style w:type="table" w:customStyle="1" w:styleId="14">
    <w:name w:val="1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3">
    <w:name w:val="13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2">
    <w:name w:val="12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1">
    <w:name w:val="11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10">
    <w:name w:val="10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9">
    <w:name w:val="9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8">
    <w:name w:val="8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7">
    <w:name w:val="7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6">
    <w:name w:val="6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5">
    <w:name w:val="5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4">
    <w:name w:val="4"/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3">
    <w:name w:val="3"/>
    <w:basedOn w:val="TableNormal"/>
    <w:tblPr>
      <w:tblStyleRowBandSize w:val="1"/>
      <w:tblStyleColBandSize w:val="1"/>
    </w:tblPr>
  </w:style>
  <w:style w:type="table" w:customStyle="1" w:styleId="2">
    <w:name w:val="2"/>
    <w:basedOn w:val="TableNormal"/>
    <w:tblPr>
      <w:tblStyleRowBandSize w:val="1"/>
      <w:tblStyleColBandSize w:val="1"/>
    </w:tblPr>
  </w:style>
  <w:style w:type="table" w:customStyle="1" w:styleId="1">
    <w:name w:val="1"/>
    <w:basedOn w:val="TableNormal"/>
    <w:tblPr>
      <w:tblStyleRowBandSize w:val="1"/>
      <w:tblStyleColBandSize w:val="1"/>
    </w:tblPr>
  </w:style>
  <w:style w:type="paragraph" w:styleId="CommentText">
    <w:name w:val="annotation text"/>
    <w:basedOn w:val="Normal"/>
    <w:link w:val="CommentTextChar"/>
    <w:uiPriority w:val="99"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D1CA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D1CAD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1CAD"/>
    <w:pPr>
      <w:ind w:left="0" w:firstLine="0"/>
      <w:outlineLvl w:val="9"/>
    </w:pPr>
    <w:rPr>
      <w:rFonts w:asciiTheme="majorHAnsi" w:eastAsiaTheme="majorEastAsia" w:hAnsiTheme="majorHAnsi" w:cstheme="majorBidi"/>
      <w:bCs/>
      <w:color w:val="365F91" w:themeColor="accent1" w:themeShade="BF"/>
      <w:lang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DB2651"/>
    <w:pPr>
      <w:tabs>
        <w:tab w:val="left" w:pos="440"/>
        <w:tab w:val="right" w:leader="dot" w:pos="10790"/>
      </w:tabs>
      <w:spacing w:after="0"/>
    </w:pPr>
  </w:style>
  <w:style w:type="paragraph" w:styleId="TOC2">
    <w:name w:val="toc 2"/>
    <w:basedOn w:val="Normal"/>
    <w:next w:val="Normal"/>
    <w:autoRedefine/>
    <w:uiPriority w:val="39"/>
    <w:unhideWhenUsed/>
    <w:rsid w:val="00AD1C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AD1CA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AD1CAD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56E0"/>
  </w:style>
  <w:style w:type="paragraph" w:styleId="Footer">
    <w:name w:val="footer"/>
    <w:basedOn w:val="Normal"/>
    <w:link w:val="FooterChar"/>
    <w:uiPriority w:val="99"/>
    <w:unhideWhenUsed/>
    <w:rsid w:val="001A56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56E0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D503E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D503E"/>
    <w:rPr>
      <w:b/>
      <w:bCs/>
      <w:sz w:val="20"/>
      <w:szCs w:val="20"/>
    </w:rPr>
  </w:style>
  <w:style w:type="paragraph" w:styleId="ListParagraph">
    <w:name w:val="List Paragraph"/>
    <w:basedOn w:val="Normal"/>
    <w:uiPriority w:val="34"/>
    <w:qFormat/>
    <w:rsid w:val="001271D7"/>
    <w:pPr>
      <w:ind w:left="720"/>
      <w:contextualSpacing/>
    </w:pPr>
  </w:style>
  <w:style w:type="table" w:styleId="TableGrid">
    <w:name w:val="Table Grid"/>
    <w:basedOn w:val="TableNormal"/>
    <w:uiPriority w:val="59"/>
    <w:rsid w:val="001271D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ng-binding">
    <w:name w:val="ng-binding"/>
    <w:basedOn w:val="DefaultParagraphFont"/>
    <w:rsid w:val="00917178"/>
  </w:style>
  <w:style w:type="character" w:customStyle="1" w:styleId="apple-converted-space">
    <w:name w:val="apple-converted-space"/>
    <w:basedOn w:val="DefaultParagraphFont"/>
    <w:rsid w:val="00917178"/>
  </w:style>
  <w:style w:type="character" w:styleId="Strong">
    <w:name w:val="Strong"/>
    <w:basedOn w:val="DefaultParagraphFont"/>
    <w:uiPriority w:val="22"/>
    <w:qFormat/>
    <w:rsid w:val="00917178"/>
    <w:rPr>
      <w:b/>
      <w:bCs/>
    </w:rPr>
  </w:style>
  <w:style w:type="paragraph" w:styleId="NoSpacing">
    <w:name w:val="No Spacing"/>
    <w:uiPriority w:val="1"/>
    <w:qFormat/>
    <w:rsid w:val="005405D2"/>
    <w:pPr>
      <w:spacing w:after="0" w:line="240" w:lineRule="auto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A68C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A68C2"/>
    <w:rPr>
      <w:rFonts w:ascii="Courier New" w:eastAsia="Times New Roman" w:hAnsi="Courier New" w:cs="Courier New"/>
      <w:color w:val="auto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rsid w:val="00962AFB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ListBullet">
    <w:name w:val="List Bullet"/>
    <w:basedOn w:val="Normal"/>
    <w:uiPriority w:val="99"/>
    <w:unhideWhenUsed/>
    <w:rsid w:val="00FD517E"/>
    <w:pPr>
      <w:numPr>
        <w:numId w:val="6"/>
      </w:numPr>
      <w:contextualSpacing/>
    </w:pPr>
  </w:style>
  <w:style w:type="character" w:customStyle="1" w:styleId="gghfmyibgob">
    <w:name w:val="gghfmyibgob"/>
    <w:basedOn w:val="DefaultParagraphFont"/>
    <w:rsid w:val="00D95AE5"/>
  </w:style>
  <w:style w:type="character" w:styleId="Mention">
    <w:name w:val="Mention"/>
    <w:basedOn w:val="DefaultParagraphFont"/>
    <w:uiPriority w:val="99"/>
    <w:semiHidden/>
    <w:unhideWhenUsed/>
    <w:rsid w:val="00AB07E8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4422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50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845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006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00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9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152579">
          <w:marLeft w:val="547"/>
          <w:marRight w:val="0"/>
          <w:marTop w:val="8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682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png"/><Relationship Id="rId18" Type="http://schemas.openxmlformats.org/officeDocument/2006/relationships/image" Target="media/image9.png"/><Relationship Id="rId26" Type="http://schemas.openxmlformats.org/officeDocument/2006/relationships/oleObject" Target="embeddings/oleObject5.bin"/><Relationship Id="rId39" Type="http://schemas.openxmlformats.org/officeDocument/2006/relationships/image" Target="media/image26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34" Type="http://schemas.openxmlformats.org/officeDocument/2006/relationships/image" Target="media/image22.png"/><Relationship Id="rId42" Type="http://schemas.openxmlformats.org/officeDocument/2006/relationships/image" Target="media/image28.png"/><Relationship Id="rId47" Type="http://schemas.openxmlformats.org/officeDocument/2006/relationships/hyperlink" Target="http://www.cambridgesemantics.com/semantic-university/introduction-linked-data" TargetMode="External"/><Relationship Id="rId50" Type="http://schemas.openxmlformats.org/officeDocument/2006/relationships/header" Target="header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4.png"/><Relationship Id="rId33" Type="http://schemas.openxmlformats.org/officeDocument/2006/relationships/image" Target="media/image21.png"/><Relationship Id="rId38" Type="http://schemas.openxmlformats.org/officeDocument/2006/relationships/image" Target="media/image25.png"/><Relationship Id="rId46" Type="http://schemas.openxmlformats.org/officeDocument/2006/relationships/hyperlink" Target="http://www.cambridgesemantics.com/semantic-university/what-linked-data" TargetMode="Externa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17.png"/><Relationship Id="rId41" Type="http://schemas.openxmlformats.org/officeDocument/2006/relationships/image" Target="media/image27.png"/><Relationship Id="rId54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24" Type="http://schemas.openxmlformats.org/officeDocument/2006/relationships/oleObject" Target="embeddings/oleObject4.bin"/><Relationship Id="rId32" Type="http://schemas.openxmlformats.org/officeDocument/2006/relationships/image" Target="media/image20.png"/><Relationship Id="rId37" Type="http://schemas.openxmlformats.org/officeDocument/2006/relationships/image" Target="media/image24.png"/><Relationship Id="rId40" Type="http://schemas.openxmlformats.org/officeDocument/2006/relationships/oleObject" Target="embeddings/oleObject7.bin"/><Relationship Id="rId45" Type="http://schemas.openxmlformats.org/officeDocument/2006/relationships/hyperlink" Target="http://www.cambridgesemantics.com/semantic-university/introduction-semantic-web" TargetMode="External"/><Relationship Id="rId53" Type="http://schemas.microsoft.com/office/2011/relationships/people" Target="people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2.bin"/><Relationship Id="rId23" Type="http://schemas.openxmlformats.org/officeDocument/2006/relationships/oleObject" Target="embeddings/oleObject3.bin"/><Relationship Id="rId28" Type="http://schemas.openxmlformats.org/officeDocument/2006/relationships/image" Target="media/image16.png"/><Relationship Id="rId36" Type="http://schemas.openxmlformats.org/officeDocument/2006/relationships/image" Target="media/image23.png"/><Relationship Id="rId49" Type="http://schemas.openxmlformats.org/officeDocument/2006/relationships/hyperlink" Target="http://www.learningsparql.com/" TargetMode="External"/><Relationship Id="rId10" Type="http://schemas.openxmlformats.org/officeDocument/2006/relationships/oleObject" Target="embeddings/oleObject1.bin"/><Relationship Id="rId19" Type="http://schemas.openxmlformats.org/officeDocument/2006/relationships/image" Target="media/image10.png"/><Relationship Id="rId31" Type="http://schemas.openxmlformats.org/officeDocument/2006/relationships/image" Target="media/image19.png"/><Relationship Id="rId44" Type="http://schemas.openxmlformats.org/officeDocument/2006/relationships/oleObject" Target="embeddings/oleObject8.bin"/><Relationship Id="rId52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6.png"/><Relationship Id="rId22" Type="http://schemas.openxmlformats.org/officeDocument/2006/relationships/image" Target="media/image13.png"/><Relationship Id="rId27" Type="http://schemas.openxmlformats.org/officeDocument/2006/relationships/image" Target="media/image15.png"/><Relationship Id="rId30" Type="http://schemas.openxmlformats.org/officeDocument/2006/relationships/image" Target="media/image18.png"/><Relationship Id="rId35" Type="http://schemas.openxmlformats.org/officeDocument/2006/relationships/oleObject" Target="embeddings/oleObject6.bin"/><Relationship Id="rId43" Type="http://schemas.openxmlformats.org/officeDocument/2006/relationships/image" Target="media/image29.png"/><Relationship Id="rId48" Type="http://schemas.openxmlformats.org/officeDocument/2006/relationships/hyperlink" Target="https://www.youtube.com/watch?v=FvGndkpa4K0" TargetMode="External"/><Relationship Id="rId8" Type="http://schemas.openxmlformats.org/officeDocument/2006/relationships/image" Target="media/image1.png"/><Relationship Id="rId51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E9DD58-FE04-40B4-9E11-AB367C123A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8622</TotalTime>
  <Pages>18</Pages>
  <Words>3708</Words>
  <Characters>19655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UCB Pharma</Company>
  <LinksUpToDate>false</LinksUpToDate>
  <CharactersWithSpaces>23317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 Tim</dc:creator>
  <cp:keywords/>
  <dc:description/>
  <cp:lastModifiedBy>Johannes Ulander</cp:lastModifiedBy>
  <cp:revision>32</cp:revision>
  <cp:lastPrinted>2018-02-08T18:36:00Z</cp:lastPrinted>
  <dcterms:created xsi:type="dcterms:W3CDTF">2017-06-05T18:57:00Z</dcterms:created>
  <dcterms:modified xsi:type="dcterms:W3CDTF">2018-02-11T21:41:00Z</dcterms:modified>
</cp:coreProperties>
</file>